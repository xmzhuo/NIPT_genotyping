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D46FC" w14:textId="77777777" w:rsidR="00310111" w:rsidRDefault="00310111" w:rsidP="00310111">
      <w:pPr>
        <w:pStyle w:val="Heading2"/>
        <w:numPr>
          <w:ilvl w:val="0"/>
          <w:numId w:val="1"/>
        </w:numPr>
      </w:pPr>
      <w:r w:rsidRPr="00007D1F">
        <w:t>PCR amplify genomic DNA targets</w:t>
      </w:r>
      <w:r>
        <w:t xml:space="preserve"> (1</w:t>
      </w:r>
      <w:r w:rsidRPr="000A6428">
        <w:rPr>
          <w:vertAlign w:val="superscript"/>
        </w:rPr>
        <w:t>st</w:t>
      </w:r>
      <w:r>
        <w:t xml:space="preserve"> step)</w:t>
      </w:r>
    </w:p>
    <w:p w14:paraId="088918A7" w14:textId="77777777" w:rsidR="00310111" w:rsidRPr="00007D1F" w:rsidRDefault="00310111" w:rsidP="0031011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0"/>
        </w:rPr>
      </w:pPr>
      <w:r w:rsidRPr="00007D1F">
        <w:rPr>
          <w:rFonts w:ascii="TimesNewRoman" w:hAnsi="TimesNewRoman" w:cs="TimesNewRoman"/>
          <w:sz w:val="24"/>
          <w:szCs w:val="20"/>
        </w:rPr>
        <w:t xml:space="preserve">A </w:t>
      </w:r>
      <w:proofErr w:type="spellStart"/>
      <w:r w:rsidRPr="00007D1F">
        <w:rPr>
          <w:rFonts w:ascii="TimesNewRoman" w:hAnsi="TimesNewRoman" w:cs="TimesNewRoman"/>
          <w:sz w:val="24"/>
          <w:szCs w:val="20"/>
        </w:rPr>
        <w:t>singleplex</w:t>
      </w:r>
      <w:proofErr w:type="spellEnd"/>
      <w:r w:rsidRPr="00007D1F">
        <w:rPr>
          <w:rFonts w:ascii="TimesNewRoman" w:hAnsi="TimesNewRoman" w:cs="TimesNewRoman"/>
          <w:sz w:val="24"/>
          <w:szCs w:val="20"/>
        </w:rPr>
        <w:t xml:space="preserve"> PCR reaction is described in this section. To save time and reagents, you can perform multiplex</w:t>
      </w:r>
      <w:r>
        <w:rPr>
          <w:rFonts w:ascii="TimesNewRoman" w:hAnsi="TimesNewRoman" w:cs="TimesNewRoman"/>
          <w:sz w:val="24"/>
          <w:szCs w:val="20"/>
        </w:rPr>
        <w:t xml:space="preserve"> </w:t>
      </w:r>
      <w:r w:rsidRPr="00007D1F">
        <w:rPr>
          <w:rFonts w:ascii="TimesNewRoman" w:hAnsi="TimesNewRoman" w:cs="TimesNewRoman"/>
          <w:sz w:val="24"/>
          <w:szCs w:val="20"/>
        </w:rPr>
        <w:t>PCR if the primers have been specifically designed for multiplex PCR.</w:t>
      </w:r>
    </w:p>
    <w:p w14:paraId="0E836FC0" w14:textId="77777777" w:rsidR="00310111" w:rsidRPr="00007D1F" w:rsidRDefault="00310111" w:rsidP="0031011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0"/>
        </w:rPr>
      </w:pPr>
      <w:r w:rsidRPr="00007D1F">
        <w:rPr>
          <w:rFonts w:ascii="DINPro-Medium" w:hAnsi="DINPro-Medium" w:cs="DINPro-Medium"/>
          <w:sz w:val="24"/>
          <w:szCs w:val="20"/>
        </w:rPr>
        <w:t xml:space="preserve">IMPORTANT! </w:t>
      </w:r>
      <w:r w:rsidRPr="00007D1F">
        <w:rPr>
          <w:rFonts w:ascii="TimesNewRoman" w:hAnsi="TimesNewRoman" w:cs="TimesNewRoman"/>
          <w:sz w:val="24"/>
          <w:szCs w:val="20"/>
        </w:rPr>
        <w:t>Multiplexing may increase the probability of unwanted PCR products and of over- or underrepresented</w:t>
      </w:r>
      <w:r>
        <w:rPr>
          <w:rFonts w:ascii="TimesNewRoman" w:hAnsi="TimesNewRoman" w:cs="TimesNewRoman"/>
          <w:sz w:val="24"/>
          <w:szCs w:val="20"/>
        </w:rPr>
        <w:t xml:space="preserve"> </w:t>
      </w:r>
      <w:r w:rsidRPr="00007D1F">
        <w:rPr>
          <w:rFonts w:ascii="TimesNewRoman" w:hAnsi="TimesNewRoman" w:cs="TimesNewRoman"/>
          <w:sz w:val="24"/>
          <w:szCs w:val="20"/>
        </w:rPr>
        <w:t>amplicons in the pool.</w:t>
      </w:r>
    </w:p>
    <w:p w14:paraId="6362CB40" w14:textId="77777777" w:rsidR="00310111" w:rsidRPr="00007D1F" w:rsidRDefault="00310111" w:rsidP="0031011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0"/>
        </w:rPr>
      </w:pPr>
      <w:r w:rsidRPr="00007D1F">
        <w:rPr>
          <w:rFonts w:ascii="DINPro-Medium" w:hAnsi="DINPro-Medium" w:cs="DINPro-Medium"/>
          <w:sz w:val="24"/>
          <w:szCs w:val="20"/>
        </w:rPr>
        <w:t xml:space="preserve">Note: </w:t>
      </w:r>
      <w:r w:rsidRPr="00007D1F">
        <w:rPr>
          <w:rFonts w:ascii="TimesNewRoman" w:hAnsi="TimesNewRoman" w:cs="TimesNewRoman"/>
          <w:sz w:val="24"/>
          <w:szCs w:val="20"/>
        </w:rPr>
        <w:t>Remember that for bidirectional sequencing, each target region has two sets of primers, and must be</w:t>
      </w:r>
      <w:r>
        <w:rPr>
          <w:rFonts w:ascii="TimesNewRoman" w:hAnsi="TimesNewRoman" w:cs="TimesNewRoman"/>
          <w:sz w:val="24"/>
          <w:szCs w:val="20"/>
        </w:rPr>
        <w:t xml:space="preserve"> </w:t>
      </w:r>
      <w:r w:rsidRPr="00007D1F">
        <w:rPr>
          <w:rFonts w:ascii="TimesNewRoman" w:hAnsi="TimesNewRoman" w:cs="TimesNewRoman"/>
          <w:sz w:val="24"/>
          <w:szCs w:val="20"/>
        </w:rPr>
        <w:t>amplified in separate PCR reactions.</w:t>
      </w:r>
    </w:p>
    <w:p w14:paraId="601C406C" w14:textId="77777777" w:rsidR="00310111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Medium" w:hAnsi="DINPro-Medium" w:cs="DINPro-Medium"/>
          <w:sz w:val="26"/>
        </w:rPr>
      </w:pPr>
    </w:p>
    <w:p w14:paraId="36E057D6" w14:textId="77777777" w:rsidR="00310111" w:rsidRPr="00007D1F" w:rsidRDefault="00310111" w:rsidP="00310111">
      <w:pPr>
        <w:pStyle w:val="Heading3"/>
      </w:pPr>
      <w:r w:rsidRPr="00007D1F">
        <w:t>Materials required for this procedure</w:t>
      </w:r>
    </w:p>
    <w:p w14:paraId="57967619" w14:textId="77777777" w:rsidR="00310111" w:rsidRPr="00007D1F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 w:rsidRPr="00007D1F">
        <w:rPr>
          <w:rFonts w:ascii="Symbol" w:hAnsi="Symbol" w:cs="Symbol"/>
          <w:szCs w:val="19"/>
        </w:rPr>
        <w:t></w:t>
      </w:r>
      <w:r w:rsidRPr="00007D1F">
        <w:rPr>
          <w:rFonts w:ascii="Symbol" w:hAnsi="Symbol" w:cs="Symbol"/>
          <w:szCs w:val="19"/>
        </w:rPr>
        <w:t></w:t>
      </w: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10 </w:t>
      </w:r>
      <w:proofErr w:type="spellStart"/>
      <w:r w:rsidRPr="00007D1F">
        <w:rPr>
          <w:rFonts w:ascii="DINPro-Regular" w:eastAsia="DINPro-Regular" w:hAnsi="DINPro-Medium" w:cs="DINPro-Regular" w:hint="eastAsia"/>
          <w:sz w:val="23"/>
          <w:szCs w:val="19"/>
        </w:rPr>
        <w:t>μ</w:t>
      </w:r>
      <w:r w:rsidRPr="00007D1F">
        <w:rPr>
          <w:rFonts w:ascii="DINPro-Regular" w:eastAsia="DINPro-Regular" w:hAnsi="DINPro-Medium" w:cs="DINPro-Regular"/>
          <w:sz w:val="23"/>
          <w:szCs w:val="19"/>
        </w:rPr>
        <w:t>M</w:t>
      </w:r>
      <w:proofErr w:type="spellEnd"/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 of forward and reverse primers</w:t>
      </w:r>
      <w:r>
        <w:rPr>
          <w:rFonts w:ascii="DINPro-Regular" w:eastAsia="DINPro-Regular" w:hAnsi="DINPro-Medium" w:cs="DINPro-Regular"/>
          <w:sz w:val="23"/>
          <w:szCs w:val="19"/>
        </w:rPr>
        <w:t xml:space="preserve"> mix (HLA-A only and Multiplex w/o HLA-A)</w:t>
      </w:r>
    </w:p>
    <w:p w14:paraId="423D7041" w14:textId="77777777" w:rsidR="00310111" w:rsidRPr="00007D1F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 w:rsidRPr="00007D1F">
        <w:rPr>
          <w:rFonts w:ascii="Symbol" w:hAnsi="Symbol" w:cs="Symbol"/>
          <w:szCs w:val="19"/>
        </w:rPr>
        <w:t></w:t>
      </w:r>
      <w:r w:rsidRPr="00007D1F">
        <w:rPr>
          <w:rFonts w:ascii="Symbol" w:hAnsi="Symbol" w:cs="Symbol"/>
          <w:szCs w:val="19"/>
        </w:rPr>
        <w:t></w:t>
      </w: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0.2-mL strip tubes or 96-well </w:t>
      </w:r>
      <w:proofErr w:type="spellStart"/>
      <w:r w:rsidRPr="00007D1F">
        <w:rPr>
          <w:rFonts w:ascii="DINPro-Regular" w:eastAsia="DINPro-Regular" w:hAnsi="DINPro-Medium" w:cs="DINPro-Regular"/>
          <w:sz w:val="23"/>
          <w:szCs w:val="19"/>
        </w:rPr>
        <w:t>Eppendorf</w:t>
      </w:r>
      <w:r w:rsidRPr="00007D1F">
        <w:rPr>
          <w:rFonts w:ascii="DINPro-Regular" w:eastAsia="DINPro-Regular" w:hAnsi="DINPro-Medium" w:cs="DINPro-Regular"/>
          <w:sz w:val="15"/>
          <w:szCs w:val="11"/>
        </w:rPr>
        <w:t>R</w:t>
      </w:r>
      <w:proofErr w:type="spellEnd"/>
      <w:r w:rsidRPr="00007D1F">
        <w:rPr>
          <w:rFonts w:ascii="DINPro-Regular" w:eastAsia="DINPro-Regular" w:hAnsi="DINPro-Medium" w:cs="DINPro-Regular"/>
          <w:sz w:val="15"/>
          <w:szCs w:val="11"/>
        </w:rPr>
        <w:t xml:space="preserve"> </w:t>
      </w:r>
      <w:r w:rsidRPr="00007D1F">
        <w:rPr>
          <w:rFonts w:ascii="DINPro-Regular" w:eastAsia="DINPro-Regular" w:hAnsi="DINPro-Medium" w:cs="DINPro-Regular"/>
          <w:sz w:val="23"/>
          <w:szCs w:val="19"/>
        </w:rPr>
        <w:t>plate</w:t>
      </w:r>
    </w:p>
    <w:p w14:paraId="4A0838EA" w14:textId="77777777" w:rsidR="00310111" w:rsidRPr="00007D1F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 w:rsidRPr="00007D1F">
        <w:rPr>
          <w:rFonts w:ascii="Symbol" w:hAnsi="Symbol" w:cs="Symbol"/>
          <w:szCs w:val="19"/>
        </w:rPr>
        <w:t></w:t>
      </w:r>
      <w:r w:rsidRPr="00007D1F">
        <w:rPr>
          <w:rFonts w:ascii="Symbol" w:hAnsi="Symbol" w:cs="Symbol"/>
          <w:szCs w:val="19"/>
        </w:rPr>
        <w:t></w:t>
      </w:r>
      <w:r>
        <w:rPr>
          <w:rFonts w:ascii="DINPro-Regular" w:eastAsia="DINPro-Regular" w:hAnsi="DINPro-Medium" w:cs="DINPro-Regular"/>
          <w:sz w:val="23"/>
          <w:szCs w:val="19"/>
        </w:rPr>
        <w:t>NEB Q5 HS master mix (2x)</w:t>
      </w:r>
    </w:p>
    <w:p w14:paraId="387C57E7" w14:textId="77777777" w:rsidR="00310111" w:rsidRPr="00007D1F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 w:rsidRPr="00007D1F">
        <w:rPr>
          <w:rFonts w:ascii="Symbol" w:hAnsi="Symbol" w:cs="Symbol"/>
          <w:szCs w:val="19"/>
        </w:rPr>
        <w:t></w:t>
      </w:r>
      <w:r w:rsidRPr="00007D1F">
        <w:rPr>
          <w:rFonts w:ascii="Symbol" w:hAnsi="Symbol" w:cs="Symbol"/>
          <w:szCs w:val="19"/>
        </w:rPr>
        <w:t></w:t>
      </w:r>
      <w:r w:rsidRPr="00007D1F">
        <w:rPr>
          <w:rFonts w:ascii="DINPro-Regular" w:eastAsia="DINPro-Regular" w:hAnsi="DINPro-Medium" w:cs="DINPro-Regular"/>
          <w:sz w:val="23"/>
          <w:szCs w:val="19"/>
        </w:rPr>
        <w:t>High-quality genomic DNA</w:t>
      </w:r>
    </w:p>
    <w:p w14:paraId="15450C2B" w14:textId="77777777" w:rsidR="00310111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Medium" w:hAnsi="DINPro-Medium" w:cs="DINPro-Medium"/>
          <w:sz w:val="25"/>
          <w:szCs w:val="21"/>
        </w:rPr>
      </w:pPr>
    </w:p>
    <w:p w14:paraId="14F07988" w14:textId="77777777" w:rsidR="00310111" w:rsidRPr="00007D1F" w:rsidRDefault="00310111" w:rsidP="00310111">
      <w:pPr>
        <w:pStyle w:val="Heading3"/>
      </w:pPr>
      <w:r w:rsidRPr="00007D1F">
        <w:rPr>
          <w:rFonts w:ascii="DINPro-Medium" w:hAnsi="DINPro-Medium" w:cs="DINPro-Medium"/>
          <w:sz w:val="25"/>
          <w:szCs w:val="21"/>
        </w:rPr>
        <w:t xml:space="preserve">1. </w:t>
      </w:r>
      <w:r w:rsidRPr="00007D1F">
        <w:t xml:space="preserve">Thaw the PCR primers, </w:t>
      </w:r>
      <w:r>
        <w:rPr>
          <w:rFonts w:ascii="DINPro-Regular" w:eastAsia="DINPro-Regular" w:hAnsi="DINPro-Medium" w:cs="DINPro-Regular"/>
          <w:sz w:val="23"/>
          <w:szCs w:val="19"/>
        </w:rPr>
        <w:t>NEB Q5HS</w:t>
      </w:r>
      <w:r w:rsidRPr="00007D1F">
        <w:t>, and high-quality genomic DNA on ice.</w:t>
      </w:r>
    </w:p>
    <w:p w14:paraId="68731AD0" w14:textId="77777777" w:rsidR="00310111" w:rsidRPr="00007D1F" w:rsidRDefault="00310111" w:rsidP="00310111">
      <w:pPr>
        <w:pStyle w:val="Heading3"/>
      </w:pPr>
      <w:r>
        <w:rPr>
          <w:rFonts w:ascii="DINPro-Medium" w:hAnsi="DINPro-Medium" w:cs="DINPro-Medium"/>
          <w:sz w:val="25"/>
          <w:szCs w:val="21"/>
        </w:rPr>
        <w:t>2</w:t>
      </w:r>
      <w:r w:rsidRPr="00007D1F">
        <w:rPr>
          <w:rFonts w:ascii="DINPro-Medium" w:hAnsi="DINPro-Medium" w:cs="DINPro-Medium"/>
          <w:sz w:val="25"/>
          <w:szCs w:val="21"/>
        </w:rPr>
        <w:t xml:space="preserve">. </w:t>
      </w:r>
      <w:r w:rsidRPr="00007D1F">
        <w:t>Add the following reagents to 0.2-mL strip tubes or to the wells in a 96-well PCR plate</w:t>
      </w:r>
      <w:r>
        <w:t xml:space="preserve"> (you may make a master mix first)</w:t>
      </w:r>
      <w:r w:rsidRPr="00007D1F">
        <w:t>:</w:t>
      </w:r>
    </w:p>
    <w:p w14:paraId="22D8978C" w14:textId="77777777" w:rsidR="00310111" w:rsidRPr="00007D1F" w:rsidRDefault="00310111" w:rsidP="00310111">
      <w:r w:rsidRPr="00007D1F">
        <w:t>Component Volume</w:t>
      </w:r>
    </w:p>
    <w:p w14:paraId="6A3AA49B" w14:textId="77777777" w:rsidR="00310111" w:rsidRPr="00007D1F" w:rsidRDefault="008C3CBA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ins w:id="0" w:author="Wang, Qun" w:date="2017-05-05T21:08:00Z">
        <w:r>
          <w:rPr>
            <w:rFonts w:ascii="DINPro-Regular" w:eastAsia="DINPro-Regular" w:hAnsi="DINPro-Medium" w:cs="DINPro-Regular"/>
            <w:sz w:val="23"/>
            <w:szCs w:val="19"/>
          </w:rPr>
          <w:t>1</w:t>
        </w:r>
      </w:ins>
      <w:del w:id="1" w:author="Wang, Qun" w:date="2017-05-05T21:08:00Z">
        <w:r w:rsidR="00310111" w:rsidDel="008C3CBA">
          <w:rPr>
            <w:rFonts w:ascii="DINPro-Regular" w:eastAsia="DINPro-Regular" w:hAnsi="DINPro-Medium" w:cs="DINPro-Regular"/>
            <w:sz w:val="23"/>
            <w:szCs w:val="19"/>
          </w:rPr>
          <w:delText>2</w:delText>
        </w:r>
      </w:del>
      <w:r w:rsidR="00310111">
        <w:rPr>
          <w:rFonts w:ascii="DINPro-Regular" w:eastAsia="DINPro-Regular" w:hAnsi="DINPro-Medium" w:cs="DINPro-Regular"/>
          <w:sz w:val="23"/>
          <w:szCs w:val="19"/>
        </w:rPr>
        <w:t>00 ng genomic DNA</w:t>
      </w:r>
      <w:r w:rsidR="00310111">
        <w:rPr>
          <w:rFonts w:ascii="DINPro-Regular" w:eastAsia="DINPro-Regular" w:hAnsi="DINPro-Medium" w:cs="DINPro-Regular"/>
          <w:sz w:val="23"/>
          <w:szCs w:val="19"/>
        </w:rPr>
        <w:tab/>
        <w:t xml:space="preserve"> </w:t>
      </w:r>
      <w:r w:rsidR="00310111">
        <w:rPr>
          <w:rFonts w:ascii="DINPro-Regular" w:eastAsia="DINPro-Regular" w:hAnsi="DINPro-Medium" w:cs="DINPro-Regular"/>
          <w:sz w:val="23"/>
          <w:szCs w:val="19"/>
        </w:rPr>
        <w:tab/>
      </w:r>
      <w:ins w:id="2" w:author="Wang, Qun" w:date="2017-05-05T21:08:00Z">
        <w:r>
          <w:rPr>
            <w:rFonts w:ascii="DINPro-Regular" w:eastAsia="DINPro-Regular" w:hAnsi="DINPro-Medium" w:cs="DINPro-Regular"/>
            <w:sz w:val="23"/>
            <w:szCs w:val="19"/>
          </w:rPr>
          <w:t>5</w:t>
        </w:r>
      </w:ins>
      <w:del w:id="3" w:author="Wang, Qun" w:date="2017-05-05T21:08:00Z">
        <w:r w:rsidR="00310111" w:rsidDel="008C3CBA">
          <w:rPr>
            <w:rFonts w:ascii="DINPro-Regular" w:eastAsia="DINPro-Regular" w:hAnsi="DINPro-Medium" w:cs="DINPro-Regular"/>
            <w:sz w:val="23"/>
            <w:szCs w:val="19"/>
          </w:rPr>
          <w:delText>8</w:delText>
        </w:r>
      </w:del>
      <w:r w:rsidR="00310111" w:rsidRPr="00007D1F">
        <w:rPr>
          <w:rFonts w:ascii="DINPro-Regular" w:eastAsia="DINPro-Regular" w:hAnsi="DINPro-Medium" w:cs="DINPro-Regular"/>
          <w:sz w:val="23"/>
          <w:szCs w:val="19"/>
        </w:rPr>
        <w:t xml:space="preserve"> </w:t>
      </w:r>
      <w:proofErr w:type="spellStart"/>
      <w:r w:rsidR="00310111" w:rsidRPr="00007D1F">
        <w:rPr>
          <w:rFonts w:ascii="DINPro-Regular" w:eastAsia="DINPro-Regular" w:hAnsi="DINPro-Medium" w:cs="DINPro-Regular" w:hint="eastAsia"/>
          <w:sz w:val="23"/>
          <w:szCs w:val="19"/>
        </w:rPr>
        <w:t>μ</w:t>
      </w:r>
      <w:r w:rsidR="00310111" w:rsidRPr="00007D1F">
        <w:rPr>
          <w:rFonts w:ascii="DINPro-Regular" w:eastAsia="DINPro-Regular" w:hAnsi="DINPro-Medium" w:cs="DINPro-Regular"/>
          <w:sz w:val="23"/>
          <w:szCs w:val="19"/>
        </w:rPr>
        <w:t>L</w:t>
      </w:r>
      <w:proofErr w:type="spellEnd"/>
      <w:r w:rsidR="00310111">
        <w:rPr>
          <w:rFonts w:ascii="DINPro-Regular" w:eastAsia="DINPro-Regular" w:hAnsi="DINPro-Medium" w:cs="DINPro-Regular"/>
          <w:sz w:val="23"/>
          <w:szCs w:val="19"/>
        </w:rPr>
        <w:t xml:space="preserve"> </w:t>
      </w:r>
    </w:p>
    <w:p w14:paraId="66C9CAD6" w14:textId="77777777" w:rsidR="00310111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proofErr w:type="gramStart"/>
      <w:r>
        <w:rPr>
          <w:rFonts w:ascii="DINPro-Regular" w:eastAsia="DINPro-Regular" w:hAnsi="DINPro-Medium" w:cs="DINPro-Regular"/>
          <w:sz w:val="23"/>
          <w:szCs w:val="19"/>
        </w:rPr>
        <w:t>primer</w:t>
      </w:r>
      <w:proofErr w:type="gramEnd"/>
      <w:r>
        <w:rPr>
          <w:rFonts w:ascii="DINPro-Regular" w:eastAsia="DINPro-Regular" w:hAnsi="DINPro-Medium" w:cs="DINPro-Regular"/>
          <w:sz w:val="23"/>
          <w:szCs w:val="19"/>
        </w:rPr>
        <w:t xml:space="preserve"> mix</w:t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 </w:t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  <w:t>0.</w:t>
      </w:r>
      <w:ins w:id="4" w:author="Wang, Qun" w:date="2017-05-05T21:08:00Z">
        <w:r w:rsidR="008C3CBA">
          <w:rPr>
            <w:rFonts w:ascii="DINPro-Regular" w:eastAsia="DINPro-Regular" w:hAnsi="DINPro-Medium" w:cs="DINPro-Regular"/>
            <w:sz w:val="23"/>
            <w:szCs w:val="19"/>
          </w:rPr>
          <w:t>4</w:t>
        </w:r>
      </w:ins>
      <w:del w:id="5" w:author="Wang, Qun" w:date="2017-05-05T21:08:00Z">
        <w:r w:rsidDel="008C3CBA">
          <w:rPr>
            <w:rFonts w:ascii="DINPro-Regular" w:eastAsia="DINPro-Regular" w:hAnsi="DINPro-Medium" w:cs="DINPro-Regular"/>
            <w:sz w:val="23"/>
            <w:szCs w:val="19"/>
          </w:rPr>
          <w:delText>2</w:delText>
        </w:r>
      </w:del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 </w:t>
      </w:r>
      <w:proofErr w:type="spellStart"/>
      <w:r w:rsidRPr="00007D1F">
        <w:rPr>
          <w:rFonts w:ascii="DINPro-Regular" w:eastAsia="DINPro-Regular" w:hAnsi="DINPro-Medium" w:cs="DINPro-Regular" w:hint="eastAsia"/>
          <w:sz w:val="23"/>
          <w:szCs w:val="19"/>
        </w:rPr>
        <w:t>μ</w:t>
      </w:r>
      <w:r w:rsidRPr="00007D1F">
        <w:rPr>
          <w:rFonts w:ascii="DINPro-Regular" w:eastAsia="DINPro-Regular" w:hAnsi="DINPro-Medium" w:cs="DINPro-Regular"/>
          <w:sz w:val="23"/>
          <w:szCs w:val="19"/>
        </w:rPr>
        <w:t>L</w:t>
      </w:r>
      <w:proofErr w:type="spellEnd"/>
    </w:p>
    <w:p w14:paraId="66776F99" w14:textId="77777777" w:rsidR="00310111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>
        <w:rPr>
          <w:rFonts w:ascii="DINPro-Regular" w:eastAsia="DINPro-Regular" w:hAnsi="DINPro-Medium" w:cs="DINPro-Regular"/>
          <w:sz w:val="23"/>
          <w:szCs w:val="19"/>
        </w:rPr>
        <w:t>Q5 HS master mix</w:t>
      </w:r>
      <w:r>
        <w:rPr>
          <w:rFonts w:ascii="DINPro-Regular" w:eastAsia="DINPro-Regular" w:hAnsi="DINPro-Medium" w:cs="DINPro-Regular"/>
          <w:sz w:val="23"/>
          <w:szCs w:val="19"/>
        </w:rPr>
        <w:tab/>
        <w:t xml:space="preserve"> </w:t>
      </w:r>
      <w:r>
        <w:rPr>
          <w:rFonts w:ascii="DINPro-Regular" w:eastAsia="DINPro-Regular" w:hAnsi="DINPro-Medium" w:cs="DINPro-Regular"/>
          <w:sz w:val="23"/>
          <w:szCs w:val="19"/>
        </w:rPr>
        <w:tab/>
        <w:t>5</w:t>
      </w: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 </w:t>
      </w:r>
      <w:proofErr w:type="spellStart"/>
      <w:r w:rsidRPr="00007D1F">
        <w:rPr>
          <w:rFonts w:ascii="DINPro-Regular" w:eastAsia="DINPro-Regular" w:hAnsi="DINPro-Medium" w:cs="DINPro-Regular" w:hint="eastAsia"/>
          <w:sz w:val="23"/>
          <w:szCs w:val="19"/>
        </w:rPr>
        <w:t>μ</w:t>
      </w:r>
      <w:r w:rsidRPr="00007D1F">
        <w:rPr>
          <w:rFonts w:ascii="DINPro-Regular" w:eastAsia="DINPro-Regular" w:hAnsi="DINPro-Medium" w:cs="DINPro-Regular"/>
          <w:sz w:val="23"/>
          <w:szCs w:val="19"/>
        </w:rPr>
        <w:t>L</w:t>
      </w:r>
      <w:proofErr w:type="spellEnd"/>
    </w:p>
    <w:p w14:paraId="0F012417" w14:textId="77777777" w:rsidR="00310111" w:rsidRPr="00007D1F" w:rsidDel="008C3CBA" w:rsidRDefault="00310111" w:rsidP="00310111">
      <w:pPr>
        <w:autoSpaceDE w:val="0"/>
        <w:autoSpaceDN w:val="0"/>
        <w:adjustRightInd w:val="0"/>
        <w:spacing w:after="0" w:line="240" w:lineRule="auto"/>
        <w:rPr>
          <w:del w:id="6" w:author="Wang, Qun" w:date="2017-05-05T21:08:00Z"/>
          <w:rFonts w:ascii="DINPro-Regular" w:eastAsia="DINPro-Regular" w:hAnsi="DINPro-Medium" w:cs="DINPro-Regular"/>
          <w:sz w:val="23"/>
          <w:szCs w:val="19"/>
        </w:rPr>
      </w:pPr>
      <w:del w:id="7" w:author="Wang, Qun" w:date="2017-05-05T21:08:00Z">
        <w:r w:rsidDel="008C3CBA">
          <w:rPr>
            <w:rFonts w:ascii="DINPro-Regular" w:eastAsia="DINPro-Regular" w:hAnsi="DINPro-Medium" w:cs="DINPro-Regular"/>
            <w:sz w:val="23"/>
            <w:szCs w:val="19"/>
          </w:rPr>
          <w:delText>Water</w:delText>
        </w:r>
        <w:r w:rsidDel="008C3CBA">
          <w:rPr>
            <w:rFonts w:ascii="DINPro-Regular" w:eastAsia="DINPro-Regular" w:hAnsi="DINPro-Medium" w:cs="DINPro-Regular"/>
            <w:sz w:val="23"/>
            <w:szCs w:val="19"/>
          </w:rPr>
          <w:tab/>
        </w:r>
        <w:r w:rsidDel="008C3CBA">
          <w:rPr>
            <w:rFonts w:ascii="DINPro-Regular" w:eastAsia="DINPro-Regular" w:hAnsi="DINPro-Medium" w:cs="DINPro-Regular"/>
            <w:sz w:val="23"/>
            <w:szCs w:val="19"/>
          </w:rPr>
          <w:tab/>
        </w:r>
        <w:r w:rsidDel="008C3CBA">
          <w:rPr>
            <w:rFonts w:ascii="DINPro-Regular" w:eastAsia="DINPro-Regular" w:hAnsi="DINPro-Medium" w:cs="DINPro-Regular"/>
            <w:sz w:val="23"/>
            <w:szCs w:val="19"/>
          </w:rPr>
          <w:tab/>
        </w:r>
        <w:r w:rsidDel="008C3CBA">
          <w:rPr>
            <w:rFonts w:ascii="DINPro-Regular" w:eastAsia="DINPro-Regular" w:hAnsi="DINPro-Medium" w:cs="DINPro-Regular"/>
            <w:sz w:val="23"/>
            <w:szCs w:val="19"/>
          </w:rPr>
          <w:tab/>
          <w:delText xml:space="preserve">n </w:delText>
        </w:r>
        <w:r w:rsidRPr="00007D1F" w:rsidDel="008C3CBA">
          <w:rPr>
            <w:rFonts w:ascii="DINPro-Regular" w:eastAsia="DINPro-Regular" w:hAnsi="DINPro-Medium" w:cs="DINPro-Regular" w:hint="eastAsia"/>
            <w:sz w:val="23"/>
            <w:szCs w:val="19"/>
          </w:rPr>
          <w:delText>μ</w:delText>
        </w:r>
        <w:r w:rsidRPr="00007D1F" w:rsidDel="008C3CBA">
          <w:rPr>
            <w:rFonts w:ascii="DINPro-Regular" w:eastAsia="DINPro-Regular" w:hAnsi="DINPro-Medium" w:cs="DINPro-Regular"/>
            <w:sz w:val="23"/>
            <w:szCs w:val="19"/>
          </w:rPr>
          <w:delText>L</w:delText>
        </w:r>
      </w:del>
    </w:p>
    <w:p w14:paraId="39D24239" w14:textId="77777777" w:rsidR="00310111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Total </w:t>
      </w:r>
      <w:del w:id="8" w:author="Wang, Qun" w:date="2017-05-05T21:08:00Z">
        <w:r w:rsidDel="008C3CBA">
          <w:rPr>
            <w:rFonts w:ascii="DINPro-Regular" w:eastAsia="DINPro-Regular" w:hAnsi="DINPro-Medium" w:cs="DINPro-Regular"/>
            <w:sz w:val="23"/>
            <w:szCs w:val="19"/>
          </w:rPr>
          <w:delText>2</w:delText>
        </w:r>
        <w:r w:rsidRPr="00007D1F" w:rsidDel="008C3CBA">
          <w:rPr>
            <w:rFonts w:ascii="DINPro-Regular" w:eastAsia="DINPro-Regular" w:hAnsi="DINPro-Medium" w:cs="DINPro-Regular"/>
            <w:sz w:val="23"/>
            <w:szCs w:val="19"/>
          </w:rPr>
          <w:delText>0</w:delText>
        </w:r>
      </w:del>
      <w:ins w:id="9" w:author="Wang, Qun" w:date="2017-05-05T21:08:00Z">
        <w:r w:rsidR="008C3CBA">
          <w:rPr>
            <w:rFonts w:ascii="DINPro-Regular" w:eastAsia="DINPro-Regular" w:hAnsi="DINPro-Medium" w:cs="DINPro-Regular"/>
            <w:sz w:val="23"/>
            <w:szCs w:val="19"/>
          </w:rPr>
          <w:t>10</w:t>
        </w:r>
      </w:ins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 </w:t>
      </w:r>
      <w:proofErr w:type="spellStart"/>
      <w:r w:rsidRPr="00007D1F">
        <w:rPr>
          <w:rFonts w:ascii="DINPro-Regular" w:eastAsia="DINPro-Regular" w:hAnsi="DINPro-Medium" w:cs="DINPro-Regular" w:hint="eastAsia"/>
          <w:sz w:val="23"/>
          <w:szCs w:val="19"/>
        </w:rPr>
        <w:t>μ</w:t>
      </w:r>
      <w:r w:rsidRPr="00007D1F">
        <w:rPr>
          <w:rFonts w:ascii="DINPro-Regular" w:eastAsia="DINPro-Regular" w:hAnsi="DINPro-Medium" w:cs="DINPro-Regular"/>
          <w:sz w:val="23"/>
          <w:szCs w:val="19"/>
        </w:rPr>
        <w:t>L</w:t>
      </w:r>
      <w:proofErr w:type="spellEnd"/>
      <w:r>
        <w:rPr>
          <w:rFonts w:ascii="DINPro-Regular" w:eastAsia="DINPro-Regular" w:hAnsi="DINPro-Medium" w:cs="DINPro-Regular"/>
          <w:sz w:val="23"/>
          <w:szCs w:val="19"/>
        </w:rPr>
        <w:t xml:space="preserve"> </w:t>
      </w:r>
    </w:p>
    <w:p w14:paraId="52436391" w14:textId="77777777" w:rsidR="00310111" w:rsidRPr="00007D1F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</w:p>
    <w:p w14:paraId="7E4F89DD" w14:textId="77777777" w:rsidR="00310111" w:rsidRPr="00007D1F" w:rsidRDefault="00310111" w:rsidP="00310111">
      <w:pPr>
        <w:pStyle w:val="Heading3"/>
      </w:pPr>
      <w:r>
        <w:rPr>
          <w:rFonts w:ascii="DINPro-Medium" w:hAnsi="DINPro-Medium" w:cs="DINPro-Medium"/>
          <w:sz w:val="25"/>
          <w:szCs w:val="21"/>
        </w:rPr>
        <w:t>3</w:t>
      </w:r>
      <w:r w:rsidRPr="00007D1F">
        <w:rPr>
          <w:rFonts w:ascii="DINPro-Medium" w:hAnsi="DINPro-Medium" w:cs="DINPro-Medium"/>
          <w:sz w:val="25"/>
          <w:szCs w:val="21"/>
        </w:rPr>
        <w:t xml:space="preserve">. </w:t>
      </w:r>
      <w:r w:rsidRPr="00007D1F">
        <w:t>Load the tubes or plates in a thermal cycler and run the program to amplify the target DNA</w:t>
      </w:r>
      <w:r>
        <w:t xml:space="preserve"> (about 20 min, prepare next step reaction during PCR)</w:t>
      </w:r>
      <w:r w:rsidRPr="00007D1F">
        <w:t>:</w:t>
      </w:r>
    </w:p>
    <w:p w14:paraId="4C68DB78" w14:textId="77777777" w:rsidR="00310111" w:rsidRPr="00007D1F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 w:rsidRPr="00007D1F">
        <w:rPr>
          <w:rFonts w:ascii="DINPro-Regular" w:eastAsia="DINPro-Regular" w:hAnsi="DINPro-Medium" w:cs="DINPro-Regular"/>
          <w:sz w:val="23"/>
          <w:szCs w:val="19"/>
        </w:rPr>
        <w:t>Stage Step Temperature Time</w:t>
      </w:r>
    </w:p>
    <w:p w14:paraId="6DB871EB" w14:textId="77777777" w:rsidR="00310111" w:rsidRPr="00007D1F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 w:rsidRPr="00007D1F">
        <w:rPr>
          <w:rFonts w:ascii="DINPro-Regular" w:eastAsia="DINPro-Regular" w:hAnsi="DINPro-Medium" w:cs="DINPro-Regular"/>
          <w:sz w:val="23"/>
          <w:szCs w:val="19"/>
        </w:rPr>
        <w:t>Holding Activate the enzyme</w:t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 w:rsidRPr="00007D1F">
        <w:rPr>
          <w:rFonts w:ascii="DINPro-Regular" w:eastAsia="DINPro-Regular" w:hAnsi="DINPro-Medium" w:cs="DINPro-Regular"/>
          <w:sz w:val="23"/>
          <w:szCs w:val="19"/>
        </w:rPr>
        <w:t>9</w:t>
      </w:r>
      <w:r>
        <w:rPr>
          <w:rFonts w:ascii="DINPro-Regular" w:eastAsia="DINPro-Regular" w:hAnsi="DINPro-Medium" w:cs="DINPro-Regular"/>
          <w:sz w:val="23"/>
          <w:szCs w:val="19"/>
        </w:rPr>
        <w:t>8</w:t>
      </w:r>
      <w:r w:rsidRPr="006A3351">
        <w:rPr>
          <w:rFonts w:ascii="DINPro-Regular" w:eastAsia="DINPro-Regular" w:hAnsi="DINPro-Medium" w:cs="DINPro-Regular"/>
          <w:sz w:val="23"/>
          <w:szCs w:val="19"/>
          <w:vertAlign w:val="superscript"/>
        </w:rPr>
        <w:t xml:space="preserve"> </w:t>
      </w:r>
      <w:proofErr w:type="spellStart"/>
      <w:r w:rsidRPr="0023163F">
        <w:rPr>
          <w:rFonts w:ascii="DINPro-Regular" w:eastAsia="DINPro-Regular" w:hAnsi="DINPro-Medium" w:cs="DINPro-Regular"/>
          <w:sz w:val="23"/>
          <w:szCs w:val="19"/>
          <w:vertAlign w:val="superscript"/>
        </w:rPr>
        <w:t>o</w:t>
      </w:r>
      <w:r w:rsidRPr="00007D1F">
        <w:rPr>
          <w:rFonts w:ascii="DINPro-Regular" w:eastAsia="DINPro-Regular" w:hAnsi="DINPro-Medium" w:cs="DINPro-Regular"/>
          <w:sz w:val="23"/>
          <w:szCs w:val="19"/>
        </w:rPr>
        <w:t>C</w:t>
      </w:r>
      <w:proofErr w:type="spellEnd"/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 </w:t>
      </w:r>
      <w:r>
        <w:rPr>
          <w:rFonts w:ascii="DINPro-Regular" w:eastAsia="DINPro-Regular" w:hAnsi="DINPro-Medium" w:cs="DINPro-Regular"/>
          <w:sz w:val="23"/>
          <w:szCs w:val="19"/>
        </w:rPr>
        <w:t>30sec</w:t>
      </w:r>
    </w:p>
    <w:p w14:paraId="57F730B7" w14:textId="77777777" w:rsidR="00310111" w:rsidRPr="00007D1F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Cycling </w:t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 w:rsidRPr="00007D1F">
        <w:rPr>
          <w:rFonts w:ascii="DINPro-Regular" w:eastAsia="DINPro-Regular" w:hAnsi="DINPro-Medium" w:cs="DINPro-Regular"/>
          <w:sz w:val="23"/>
          <w:szCs w:val="19"/>
        </w:rPr>
        <w:t>(</w:t>
      </w:r>
      <w:ins w:id="10" w:author="Wang, Qun" w:date="2017-05-05T21:08:00Z">
        <w:r w:rsidR="008C3CBA">
          <w:rPr>
            <w:rFonts w:ascii="DINPro-Regular" w:eastAsia="DINPro-Regular" w:hAnsi="DINPro-Medium" w:cs="DINPro-Regular"/>
            <w:sz w:val="23"/>
            <w:szCs w:val="19"/>
          </w:rPr>
          <w:t>25</w:t>
        </w:r>
      </w:ins>
      <w:del w:id="11" w:author="Wang, Qun" w:date="2017-05-05T21:08:00Z">
        <w:r w:rsidDel="008C3CBA">
          <w:rPr>
            <w:rFonts w:ascii="DINPro-Regular" w:eastAsia="DINPro-Regular" w:hAnsi="DINPro-Medium" w:cs="DINPro-Regular"/>
            <w:sz w:val="23"/>
            <w:szCs w:val="19"/>
          </w:rPr>
          <w:delText>20</w:delText>
        </w:r>
      </w:del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 cycles)</w:t>
      </w:r>
    </w:p>
    <w:p w14:paraId="4114CF7F" w14:textId="77777777" w:rsidR="00310111" w:rsidRPr="00007D1F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Denature </w:t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 w:rsidRPr="00007D1F">
        <w:rPr>
          <w:rFonts w:ascii="DINPro-Regular" w:eastAsia="DINPro-Regular" w:hAnsi="DINPro-Medium" w:cs="DINPro-Regular"/>
          <w:sz w:val="23"/>
          <w:szCs w:val="19"/>
        </w:rPr>
        <w:t>9</w:t>
      </w:r>
      <w:r>
        <w:rPr>
          <w:rFonts w:ascii="DINPro-Regular" w:eastAsia="DINPro-Regular" w:hAnsi="DINPro-Medium" w:cs="DINPro-Regular"/>
          <w:sz w:val="23"/>
          <w:szCs w:val="19"/>
        </w:rPr>
        <w:t>8</w:t>
      </w:r>
      <w:r w:rsidRPr="0023163F">
        <w:rPr>
          <w:rFonts w:ascii="DINPro-Regular" w:eastAsia="DINPro-Regular" w:hAnsi="DINPro-Medium" w:cs="DINPro-Regular"/>
          <w:sz w:val="23"/>
          <w:szCs w:val="19"/>
          <w:vertAlign w:val="superscript"/>
        </w:rPr>
        <w:t>o</w:t>
      </w: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C </w:t>
      </w:r>
      <w:r>
        <w:rPr>
          <w:rFonts w:ascii="DINPro-Regular" w:eastAsia="DINPro-Regular" w:hAnsi="DINPro-Medium" w:cs="DINPro-Regular"/>
          <w:sz w:val="23"/>
          <w:szCs w:val="19"/>
        </w:rPr>
        <w:t>1</w:t>
      </w:r>
      <w:r w:rsidRPr="00007D1F">
        <w:rPr>
          <w:rFonts w:ascii="DINPro-Regular" w:eastAsia="DINPro-Regular" w:hAnsi="DINPro-Medium" w:cs="DINPro-Regular"/>
          <w:sz w:val="23"/>
          <w:szCs w:val="19"/>
        </w:rPr>
        <w:t>0 sec</w:t>
      </w:r>
    </w:p>
    <w:p w14:paraId="56690E02" w14:textId="77777777" w:rsidR="00310111" w:rsidRPr="00007D1F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Anneal </w:t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  <w:t>68</w:t>
      </w:r>
      <w:r w:rsidRPr="0023163F">
        <w:rPr>
          <w:rFonts w:ascii="DINPro-Regular" w:eastAsia="DINPro-Regular" w:hAnsi="DINPro-Medium" w:cs="DINPro-Regular"/>
          <w:sz w:val="23"/>
          <w:szCs w:val="19"/>
          <w:vertAlign w:val="superscript"/>
        </w:rPr>
        <w:t>o</w:t>
      </w:r>
      <w:r>
        <w:rPr>
          <w:rFonts w:ascii="DINPro-Regular" w:eastAsia="DINPro-Regular" w:hAnsi="DINPro-Medium" w:cs="DINPro-Regular"/>
          <w:sz w:val="23"/>
          <w:szCs w:val="19"/>
        </w:rPr>
        <w:t>C 15</w:t>
      </w: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 sec</w:t>
      </w:r>
      <w:r>
        <w:rPr>
          <w:rFonts w:ascii="DINPro-Regular" w:eastAsia="DINPro-Regular" w:hAnsi="DINPro-Medium" w:cs="DINPro-Regular"/>
          <w:sz w:val="23"/>
          <w:szCs w:val="19"/>
        </w:rPr>
        <w:t xml:space="preserve">  </w:t>
      </w:r>
    </w:p>
    <w:p w14:paraId="174B3886" w14:textId="77777777" w:rsidR="00310111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Extend </w:t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  <w:t>72</w:t>
      </w:r>
      <w:r w:rsidRPr="0023163F">
        <w:rPr>
          <w:rFonts w:ascii="DINPro-Regular" w:eastAsia="DINPro-Regular" w:hAnsi="DINPro-Medium" w:cs="DINPro-Regular"/>
          <w:sz w:val="23"/>
          <w:szCs w:val="19"/>
          <w:vertAlign w:val="superscript"/>
        </w:rPr>
        <w:t>o</w:t>
      </w:r>
      <w:r w:rsidRPr="00007D1F">
        <w:rPr>
          <w:rFonts w:ascii="DINPro-Regular" w:eastAsia="DINPro-Regular" w:hAnsi="DINPro-Medium" w:cs="DINPro-Regular"/>
          <w:sz w:val="23"/>
          <w:szCs w:val="19"/>
        </w:rPr>
        <w:t>C 1 min/kb</w:t>
      </w:r>
      <w:r>
        <w:rPr>
          <w:rFonts w:ascii="DINPro-Regular" w:eastAsia="DINPro-Regular" w:hAnsi="DINPro-Medium" w:cs="DINPro-Regular"/>
          <w:sz w:val="23"/>
          <w:szCs w:val="19"/>
        </w:rPr>
        <w:t xml:space="preserve"> (20 sec)</w:t>
      </w:r>
    </w:p>
    <w:p w14:paraId="3BC41F55" w14:textId="77777777" w:rsidR="00310111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</w:p>
    <w:p w14:paraId="6DF2D1A0" w14:textId="77777777" w:rsidR="00310111" w:rsidRPr="00007D1F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>
        <w:rPr>
          <w:rFonts w:ascii="DINPro-Regular" w:eastAsia="DINPro-Regular" w:hAnsi="DINPro-Medium" w:cs="DINPro-Regular"/>
          <w:sz w:val="23"/>
          <w:szCs w:val="19"/>
        </w:rPr>
        <w:t>Extend</w:t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  <w:t>72</w:t>
      </w:r>
      <w:r w:rsidRPr="006A3351">
        <w:rPr>
          <w:rFonts w:ascii="DINPro-Regular" w:eastAsia="DINPro-Regular" w:hAnsi="DINPro-Medium" w:cs="DINPro-Regular"/>
          <w:sz w:val="23"/>
          <w:szCs w:val="19"/>
          <w:vertAlign w:val="superscript"/>
        </w:rPr>
        <w:t xml:space="preserve"> </w:t>
      </w:r>
      <w:proofErr w:type="spellStart"/>
      <w:r w:rsidRPr="0023163F">
        <w:rPr>
          <w:rFonts w:ascii="DINPro-Regular" w:eastAsia="DINPro-Regular" w:hAnsi="DINPro-Medium" w:cs="DINPro-Regular"/>
          <w:sz w:val="23"/>
          <w:szCs w:val="19"/>
          <w:vertAlign w:val="superscript"/>
        </w:rPr>
        <w:t>o</w:t>
      </w:r>
      <w:r>
        <w:rPr>
          <w:rFonts w:ascii="DINPro-Regular" w:eastAsia="DINPro-Regular" w:hAnsi="DINPro-Medium" w:cs="DINPro-Regular"/>
          <w:sz w:val="23"/>
          <w:szCs w:val="19"/>
        </w:rPr>
        <w:t>C</w:t>
      </w:r>
      <w:proofErr w:type="spellEnd"/>
      <w:r>
        <w:rPr>
          <w:rFonts w:ascii="DINPro-Regular" w:eastAsia="DINPro-Regular" w:hAnsi="DINPro-Medium" w:cs="DINPro-Regular"/>
          <w:sz w:val="23"/>
          <w:szCs w:val="19"/>
        </w:rPr>
        <w:t xml:space="preserve"> 2 min</w:t>
      </w:r>
    </w:p>
    <w:p w14:paraId="1760C77C" w14:textId="77777777" w:rsidR="00310111" w:rsidRDefault="00310111" w:rsidP="00310111">
      <w:pPr>
        <w:rPr>
          <w:rFonts w:ascii="DINPro-Medium" w:hAnsi="DINPro-Medium" w:cs="DINPro-Medium"/>
          <w:sz w:val="25"/>
          <w:szCs w:val="21"/>
        </w:rPr>
      </w:pP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Holding </w:t>
      </w:r>
      <w:r w:rsidRPr="00007D1F">
        <w:rPr>
          <w:rFonts w:ascii="DINPro-Regular" w:eastAsia="DINPro-Regular" w:hAnsi="DINPro-Medium" w:cs="DINPro-Regular" w:hint="eastAsia"/>
          <w:sz w:val="23"/>
          <w:szCs w:val="19"/>
        </w:rPr>
        <w:t>—</w:t>
      </w: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 </w:t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 w:rsidRPr="00007D1F">
        <w:rPr>
          <w:rFonts w:ascii="DINPro-Regular" w:eastAsia="DINPro-Regular" w:hAnsi="DINPro-Medium" w:cs="DINPro-Regular"/>
          <w:sz w:val="23"/>
          <w:szCs w:val="19"/>
        </w:rPr>
        <w:t>4</w:t>
      </w:r>
      <w:r w:rsidRPr="0023163F">
        <w:rPr>
          <w:rFonts w:ascii="DINPro-Regular" w:eastAsia="DINPro-Regular" w:hAnsi="DINPro-Medium" w:cs="DINPro-Regular"/>
          <w:sz w:val="23"/>
          <w:szCs w:val="19"/>
          <w:vertAlign w:val="superscript"/>
        </w:rPr>
        <w:t>o</w:t>
      </w: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C </w:t>
      </w:r>
      <w:r w:rsidRPr="00007D1F">
        <w:rPr>
          <w:rFonts w:ascii="DINPro-Regular" w:eastAsia="DINPro-Regular" w:hAnsi="DINPro-Medium" w:cs="DINPro-Regular" w:hint="eastAsia"/>
          <w:sz w:val="23"/>
          <w:szCs w:val="19"/>
        </w:rPr>
        <w:t>∞</w:t>
      </w:r>
    </w:p>
    <w:p w14:paraId="76D1AA4C" w14:textId="77777777" w:rsidR="00310111" w:rsidRDefault="00310111" w:rsidP="0031011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647F2609" w14:textId="77777777" w:rsidR="00310111" w:rsidRPr="00913924" w:rsidRDefault="00310111" w:rsidP="00310111">
      <w:pPr>
        <w:pStyle w:val="Heading2"/>
        <w:numPr>
          <w:ilvl w:val="0"/>
          <w:numId w:val="1"/>
        </w:numPr>
      </w:pPr>
      <w:r w:rsidRPr="00913924">
        <w:lastRenderedPageBreak/>
        <w:t xml:space="preserve">Purify the </w:t>
      </w:r>
      <w:r>
        <w:t>1</w:t>
      </w:r>
      <w:r w:rsidRPr="000A6428">
        <w:rPr>
          <w:vertAlign w:val="superscript"/>
        </w:rPr>
        <w:t>st</w:t>
      </w:r>
      <w:r>
        <w:t xml:space="preserve"> step </w:t>
      </w:r>
      <w:r w:rsidRPr="00913924">
        <w:t>amplicon libraries</w:t>
      </w:r>
    </w:p>
    <w:p w14:paraId="7CE30DFE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0"/>
        </w:rPr>
      </w:pPr>
      <w:r w:rsidRPr="00913924">
        <w:rPr>
          <w:rFonts w:ascii="DINPro-Medium" w:hAnsi="DINPro-Medium" w:cs="DINPro-Medium"/>
          <w:szCs w:val="20"/>
        </w:rPr>
        <w:t xml:space="preserve">IMPORTANT! </w:t>
      </w:r>
      <w:r w:rsidRPr="00913924">
        <w:rPr>
          <w:rFonts w:ascii="TimesNewRoman" w:hAnsi="TimesNewRoman" w:cs="TimesNewRoman"/>
          <w:szCs w:val="20"/>
        </w:rPr>
        <w:t xml:space="preserve">If the total fragment size, including amplicon and fusion primer sequence, is &lt;100 </w:t>
      </w:r>
      <w:proofErr w:type="spellStart"/>
      <w:r w:rsidRPr="00913924">
        <w:rPr>
          <w:rFonts w:ascii="TimesNewRoman" w:hAnsi="TimesNewRoman" w:cs="TimesNewRoman"/>
          <w:szCs w:val="20"/>
        </w:rPr>
        <w:t>bp</w:t>
      </w:r>
      <w:proofErr w:type="spellEnd"/>
      <w:r w:rsidRPr="00913924">
        <w:rPr>
          <w:rFonts w:ascii="TimesNewRoman" w:hAnsi="TimesNewRoman" w:cs="TimesNewRoman"/>
          <w:szCs w:val="20"/>
        </w:rPr>
        <w:t>, use a</w:t>
      </w:r>
      <w:r>
        <w:rPr>
          <w:rFonts w:ascii="TimesNewRoman" w:hAnsi="TimesNewRoman" w:cs="TimesNewRoman"/>
          <w:szCs w:val="20"/>
        </w:rPr>
        <w:t xml:space="preserve"> </w:t>
      </w:r>
      <w:r w:rsidRPr="00913924">
        <w:rPr>
          <w:rFonts w:ascii="TimesNewRoman" w:hAnsi="TimesNewRoman" w:cs="TimesNewRoman"/>
          <w:szCs w:val="20"/>
        </w:rPr>
        <w:t xml:space="preserve">different purification method such as </w:t>
      </w:r>
      <w:proofErr w:type="spellStart"/>
      <w:r w:rsidRPr="00913924">
        <w:rPr>
          <w:rFonts w:ascii="TimesNewRoman" w:hAnsi="TimesNewRoman" w:cs="TimesNewRoman"/>
          <w:szCs w:val="20"/>
        </w:rPr>
        <w:t>Qiagen</w:t>
      </w:r>
      <w:proofErr w:type="spellEnd"/>
      <w:r w:rsidRPr="00913924">
        <w:rPr>
          <w:rFonts w:ascii="TimesNewRoman" w:hAnsi="TimesNewRoman" w:cs="TimesNewRoman"/>
          <w:szCs w:val="20"/>
        </w:rPr>
        <w:t xml:space="preserve"> </w:t>
      </w:r>
      <w:proofErr w:type="spellStart"/>
      <w:r w:rsidRPr="00913924">
        <w:rPr>
          <w:rFonts w:ascii="TimesNewRoman" w:hAnsi="TimesNewRoman" w:cs="TimesNewRoman"/>
          <w:szCs w:val="20"/>
        </w:rPr>
        <w:t>MinElute</w:t>
      </w:r>
      <w:proofErr w:type="spellEnd"/>
      <w:r w:rsidRPr="00913924">
        <w:rPr>
          <w:rFonts w:ascii="TimesNewRoman" w:hAnsi="TimesNewRoman" w:cs="TimesNewRoman"/>
          <w:szCs w:val="20"/>
        </w:rPr>
        <w:t xml:space="preserve"> PCR Purification Kit.</w:t>
      </w:r>
    </w:p>
    <w:p w14:paraId="2D9CCA9A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0"/>
        </w:rPr>
      </w:pPr>
      <w:r w:rsidRPr="00913924">
        <w:rPr>
          <w:rFonts w:ascii="DINPro-Medium" w:hAnsi="DINPro-Medium" w:cs="DINPro-Medium"/>
          <w:szCs w:val="20"/>
        </w:rPr>
        <w:t xml:space="preserve">Note: </w:t>
      </w:r>
      <w:r w:rsidRPr="00913924">
        <w:rPr>
          <w:rFonts w:ascii="TimesNewRoman" w:hAnsi="TimesNewRoman" w:cs="TimesNewRoman"/>
          <w:szCs w:val="20"/>
        </w:rPr>
        <w:t xml:space="preserve">Use </w:t>
      </w:r>
      <w:ins w:id="12" w:author="Wang, Qun" w:date="2017-05-05T21:09:00Z">
        <w:r w:rsidR="008C3CBA">
          <w:rPr>
            <w:rFonts w:ascii="TimesNewRoman" w:hAnsi="TimesNewRoman" w:cs="TimesNewRoman"/>
            <w:szCs w:val="20"/>
          </w:rPr>
          <w:t>1.5</w:t>
        </w:r>
      </w:ins>
      <w:del w:id="13" w:author="Wang, Qun" w:date="2017-05-05T21:09:00Z">
        <w:r w:rsidRPr="00913924" w:rsidDel="008C3CBA">
          <w:rPr>
            <w:rFonts w:ascii="TimesNewRoman" w:hAnsi="TimesNewRoman" w:cs="TimesNewRoman"/>
            <w:szCs w:val="20"/>
          </w:rPr>
          <w:delText>1.8</w:delText>
        </w:r>
      </w:del>
      <w:r w:rsidRPr="00913924">
        <w:rPr>
          <w:rFonts w:ascii="TimesNewRoman" w:hAnsi="TimesNewRoman" w:cs="TimesNewRoman"/>
          <w:szCs w:val="20"/>
        </w:rPr>
        <w:t xml:space="preserve"> volumes of </w:t>
      </w:r>
      <w:proofErr w:type="spellStart"/>
      <w:r w:rsidRPr="00913924">
        <w:rPr>
          <w:rFonts w:ascii="TimesNewRoman" w:hAnsi="TimesNewRoman" w:cs="TimesNewRoman"/>
          <w:szCs w:val="20"/>
        </w:rPr>
        <w:t>Agencourt</w:t>
      </w:r>
      <w:proofErr w:type="spellEnd"/>
      <w:r w:rsidRPr="00913924">
        <w:rPr>
          <w:rFonts w:ascii="TimesNewRoman" w:hAnsi="TimesNewRoman" w:cs="TimesNewRoman"/>
          <w:sz w:val="15"/>
          <w:szCs w:val="13"/>
        </w:rPr>
        <w:t xml:space="preserve">® </w:t>
      </w:r>
      <w:proofErr w:type="spellStart"/>
      <w:r w:rsidRPr="00913924">
        <w:rPr>
          <w:rFonts w:ascii="TimesNewRoman" w:hAnsi="TimesNewRoman" w:cs="TimesNewRoman"/>
          <w:szCs w:val="20"/>
        </w:rPr>
        <w:t>AMPure</w:t>
      </w:r>
      <w:proofErr w:type="spellEnd"/>
      <w:r w:rsidRPr="00913924">
        <w:rPr>
          <w:rFonts w:ascii="TimesNewRoman" w:hAnsi="TimesNewRoman" w:cs="TimesNewRoman"/>
          <w:sz w:val="15"/>
          <w:szCs w:val="13"/>
        </w:rPr>
        <w:t xml:space="preserve">® </w:t>
      </w:r>
      <w:r w:rsidRPr="00913924">
        <w:rPr>
          <w:rFonts w:ascii="TimesNewRoman" w:hAnsi="TimesNewRoman" w:cs="TimesNewRoman"/>
          <w:szCs w:val="20"/>
        </w:rPr>
        <w:t>XP Reagent for every volume of pooled DNA.</w:t>
      </w:r>
      <w:bookmarkStart w:id="14" w:name="_GoBack"/>
      <w:bookmarkEnd w:id="14"/>
    </w:p>
    <w:p w14:paraId="73153D33" w14:textId="77777777" w:rsidR="00310111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Medium" w:hAnsi="DINPro-Medium" w:cs="DINPro-Medium"/>
          <w:sz w:val="24"/>
        </w:rPr>
      </w:pPr>
    </w:p>
    <w:p w14:paraId="10D9C3C4" w14:textId="77777777" w:rsidR="00310111" w:rsidRPr="00913924" w:rsidRDefault="00310111" w:rsidP="00310111">
      <w:pPr>
        <w:pStyle w:val="Heading3"/>
      </w:pPr>
      <w:r w:rsidRPr="00913924">
        <w:t>Materials required for this procedure</w:t>
      </w:r>
    </w:p>
    <w:p w14:paraId="0D3801F6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1"/>
          <w:szCs w:val="19"/>
        </w:rPr>
      </w:pPr>
      <w:r w:rsidRPr="00913924">
        <w:rPr>
          <w:rFonts w:ascii="Symbol" w:hAnsi="Symbol" w:cs="Symbol"/>
          <w:sz w:val="20"/>
          <w:szCs w:val="19"/>
        </w:rPr>
        <w:t></w:t>
      </w:r>
      <w:r w:rsidRPr="00913924">
        <w:rPr>
          <w:rFonts w:ascii="Symbol" w:hAnsi="Symbol" w:cs="Symbol"/>
          <w:sz w:val="20"/>
          <w:szCs w:val="19"/>
        </w:rPr>
        <w:t></w:t>
      </w:r>
      <w:proofErr w:type="spellStart"/>
      <w:r w:rsidRPr="00913924">
        <w:rPr>
          <w:rFonts w:ascii="DINPro-Regular" w:eastAsia="DINPro-Regular" w:hAnsi="DINPro-Medium" w:cs="DINPro-Regular"/>
          <w:sz w:val="21"/>
          <w:szCs w:val="19"/>
        </w:rPr>
        <w:t>Agencourt</w:t>
      </w:r>
      <w:proofErr w:type="spellEnd"/>
      <w:r w:rsidRPr="00913924">
        <w:rPr>
          <w:rFonts w:ascii="DINPro-Regular" w:eastAsia="DINPro-Regular" w:hAnsi="DINPro-Medium" w:cs="DINPro-Regular"/>
          <w:sz w:val="21"/>
          <w:szCs w:val="19"/>
        </w:rPr>
        <w:t xml:space="preserve"> </w:t>
      </w:r>
      <w:proofErr w:type="spellStart"/>
      <w:r w:rsidRPr="00913924">
        <w:rPr>
          <w:rFonts w:ascii="DINPro-Regular" w:eastAsia="DINPro-Regular" w:hAnsi="DINPro-Medium" w:cs="DINPro-Regular"/>
          <w:sz w:val="21"/>
          <w:szCs w:val="19"/>
        </w:rPr>
        <w:t>AMPure</w:t>
      </w:r>
      <w:r w:rsidRPr="00913924">
        <w:rPr>
          <w:rFonts w:ascii="DINPro-Regular" w:eastAsia="DINPro-Regular" w:hAnsi="DINPro-Medium" w:cs="DINPro-Regular"/>
          <w:sz w:val="13"/>
          <w:szCs w:val="11"/>
        </w:rPr>
        <w:t>R</w:t>
      </w:r>
      <w:proofErr w:type="spellEnd"/>
      <w:r w:rsidRPr="00913924">
        <w:rPr>
          <w:rFonts w:ascii="DINPro-Regular" w:eastAsia="DINPro-Regular" w:hAnsi="DINPro-Medium" w:cs="DINPro-Regular"/>
          <w:sz w:val="13"/>
          <w:szCs w:val="11"/>
        </w:rPr>
        <w:t xml:space="preserve"> </w:t>
      </w:r>
      <w:r w:rsidRPr="00913924">
        <w:rPr>
          <w:rFonts w:ascii="DINPro-Regular" w:eastAsia="DINPro-Regular" w:hAnsi="DINPro-Medium" w:cs="DINPro-Regular"/>
          <w:sz w:val="21"/>
          <w:szCs w:val="19"/>
        </w:rPr>
        <w:t>XP Reagent</w:t>
      </w:r>
    </w:p>
    <w:p w14:paraId="38AFDFFB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1"/>
          <w:szCs w:val="19"/>
        </w:rPr>
      </w:pPr>
      <w:r w:rsidRPr="00913924">
        <w:rPr>
          <w:rFonts w:ascii="Symbol" w:hAnsi="Symbol" w:cs="Symbol"/>
          <w:sz w:val="20"/>
          <w:szCs w:val="19"/>
        </w:rPr>
        <w:t></w:t>
      </w:r>
      <w:r w:rsidRPr="00913924">
        <w:rPr>
          <w:rFonts w:ascii="Symbol" w:hAnsi="Symbol" w:cs="Symbol"/>
          <w:sz w:val="20"/>
          <w:szCs w:val="19"/>
        </w:rPr>
        <w:t></w:t>
      </w:r>
      <w:r w:rsidRPr="00913924">
        <w:rPr>
          <w:rFonts w:ascii="DINPro-Regular" w:eastAsia="DINPro-Regular" w:hAnsi="DINPro-Medium" w:cs="DINPro-Regular"/>
          <w:sz w:val="21"/>
          <w:szCs w:val="19"/>
        </w:rPr>
        <w:t>Amplified genomic DNA</w:t>
      </w:r>
    </w:p>
    <w:p w14:paraId="4E308111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1"/>
          <w:szCs w:val="19"/>
        </w:rPr>
      </w:pPr>
      <w:r w:rsidRPr="00913924">
        <w:rPr>
          <w:rFonts w:ascii="Symbol" w:hAnsi="Symbol" w:cs="Symbol"/>
          <w:sz w:val="20"/>
          <w:szCs w:val="19"/>
        </w:rPr>
        <w:t></w:t>
      </w:r>
      <w:r w:rsidRPr="00913924">
        <w:rPr>
          <w:rFonts w:ascii="Symbol" w:hAnsi="Symbol" w:cs="Symbol"/>
          <w:sz w:val="20"/>
          <w:szCs w:val="19"/>
        </w:rPr>
        <w:t></w:t>
      </w:r>
      <w:proofErr w:type="spellStart"/>
      <w:r>
        <w:rPr>
          <w:rFonts w:ascii="DINPro-Regular" w:eastAsia="DINPro-Regular" w:hAnsi="DINPro-Medium" w:cs="DINPro-Regular"/>
          <w:sz w:val="21"/>
          <w:szCs w:val="19"/>
        </w:rPr>
        <w:t>lowT</w:t>
      </w:r>
      <w:r w:rsidRPr="00913924">
        <w:rPr>
          <w:rFonts w:ascii="DINPro-Regular" w:eastAsia="DINPro-Regular" w:hAnsi="DINPro-Medium" w:cs="DINPro-Regular"/>
          <w:sz w:val="21"/>
          <w:szCs w:val="19"/>
        </w:rPr>
        <w:t>E</w:t>
      </w:r>
      <w:proofErr w:type="spellEnd"/>
      <w:proofErr w:type="gramStart"/>
      <w:r w:rsidRPr="00913924">
        <w:rPr>
          <w:rFonts w:ascii="DINPro-Regular" w:eastAsia="DINPro-Regular" w:hAnsi="DINPro-Medium" w:cs="DINPro-Regular"/>
          <w:sz w:val="21"/>
          <w:szCs w:val="19"/>
        </w:rPr>
        <w:t>,</w:t>
      </w:r>
      <w:r>
        <w:rPr>
          <w:rFonts w:ascii="DINPro-Regular" w:eastAsia="DINPro-Regular" w:hAnsi="DINPro-Medium" w:cs="DINPro-Regular"/>
          <w:sz w:val="21"/>
          <w:szCs w:val="19"/>
        </w:rPr>
        <w:t>(</w:t>
      </w:r>
      <w:proofErr w:type="gramEnd"/>
      <w:r>
        <w:rPr>
          <w:rFonts w:ascii="DINPro-Regular" w:eastAsia="DINPro-Regular" w:hAnsi="DINPro-Medium" w:cs="DINPro-Regular"/>
          <w:sz w:val="21"/>
          <w:szCs w:val="19"/>
        </w:rPr>
        <w:t xml:space="preserve">10mM </w:t>
      </w:r>
      <w:proofErr w:type="spellStart"/>
      <w:r>
        <w:rPr>
          <w:rFonts w:ascii="DINPro-Regular" w:eastAsia="DINPro-Regular" w:hAnsi="DINPro-Medium" w:cs="DINPro-Regular"/>
          <w:sz w:val="21"/>
          <w:szCs w:val="19"/>
        </w:rPr>
        <w:t>Tris</w:t>
      </w:r>
      <w:proofErr w:type="spellEnd"/>
      <w:r w:rsidRPr="00913924">
        <w:rPr>
          <w:rFonts w:ascii="DINPro-Regular" w:eastAsia="DINPro-Regular" w:hAnsi="DINPro-Medium" w:cs="DINPro-Regular"/>
          <w:sz w:val="21"/>
          <w:szCs w:val="19"/>
        </w:rPr>
        <w:t xml:space="preserve"> pH 8.0</w:t>
      </w:r>
      <w:r>
        <w:rPr>
          <w:rFonts w:ascii="DINPro-Regular" w:eastAsia="DINPro-Regular" w:hAnsi="DINPro-Medium" w:cs="DINPro-Regular"/>
          <w:sz w:val="21"/>
          <w:szCs w:val="19"/>
        </w:rPr>
        <w:t>, 0.1mM EDTA)</w:t>
      </w:r>
    </w:p>
    <w:p w14:paraId="35D43DB2" w14:textId="77777777" w:rsidR="00310111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1"/>
          <w:szCs w:val="19"/>
        </w:rPr>
      </w:pPr>
      <w:r w:rsidRPr="00913924">
        <w:rPr>
          <w:rFonts w:ascii="Symbol" w:hAnsi="Symbol" w:cs="Symbol"/>
          <w:sz w:val="20"/>
          <w:szCs w:val="19"/>
        </w:rPr>
        <w:t></w:t>
      </w:r>
      <w:r w:rsidRPr="00913924">
        <w:rPr>
          <w:rFonts w:ascii="Symbol" w:hAnsi="Symbol" w:cs="Symbol"/>
          <w:sz w:val="20"/>
          <w:szCs w:val="19"/>
        </w:rPr>
        <w:t></w:t>
      </w:r>
      <w:proofErr w:type="spellStart"/>
      <w:r w:rsidRPr="00913924">
        <w:rPr>
          <w:rFonts w:ascii="DINPro-Regular" w:eastAsia="DINPro-Regular" w:hAnsi="DINPro-Medium" w:cs="DINPro-Regular"/>
          <w:sz w:val="21"/>
          <w:szCs w:val="19"/>
        </w:rPr>
        <w:t>Agencourt</w:t>
      </w:r>
      <w:r w:rsidRPr="00913924">
        <w:rPr>
          <w:rFonts w:ascii="DINPro-Regular" w:eastAsia="DINPro-Regular" w:hAnsi="DINPro-Medium" w:cs="DINPro-Regular"/>
          <w:sz w:val="13"/>
          <w:szCs w:val="11"/>
        </w:rPr>
        <w:t>R</w:t>
      </w:r>
      <w:proofErr w:type="spellEnd"/>
      <w:r w:rsidRPr="00913924">
        <w:rPr>
          <w:rFonts w:ascii="DINPro-Regular" w:eastAsia="DINPro-Regular" w:hAnsi="DINPro-Medium" w:cs="DINPro-Regular"/>
          <w:sz w:val="13"/>
          <w:szCs w:val="11"/>
        </w:rPr>
        <w:t xml:space="preserve"> </w:t>
      </w:r>
      <w:proofErr w:type="spellStart"/>
      <w:r w:rsidRPr="00913924">
        <w:rPr>
          <w:rFonts w:ascii="DINPro-Regular" w:eastAsia="DINPro-Regular" w:hAnsi="DINPro-Medium" w:cs="DINPro-Regular"/>
          <w:sz w:val="21"/>
          <w:szCs w:val="19"/>
        </w:rPr>
        <w:t>SPRIPlate</w:t>
      </w:r>
      <w:proofErr w:type="spellEnd"/>
      <w:r w:rsidRPr="00913924">
        <w:rPr>
          <w:rFonts w:ascii="DINPro-Regular" w:eastAsia="DINPro-Regular" w:hAnsi="DINPro-Medium" w:cs="DINPro-Regular"/>
          <w:sz w:val="21"/>
          <w:szCs w:val="19"/>
        </w:rPr>
        <w:t xml:space="preserve"> 96R Magnet Plate or Magna-Sep</w:t>
      </w:r>
      <w:r w:rsidRPr="00913924">
        <w:rPr>
          <w:rFonts w:ascii="DINPro-Regular" w:eastAsia="DINPro-Regular" w:hAnsi="DINPro-Medium" w:cs="DINPro-Regular" w:hint="eastAsia"/>
          <w:sz w:val="13"/>
          <w:szCs w:val="11"/>
        </w:rPr>
        <w:t>™</w:t>
      </w:r>
      <w:r w:rsidRPr="00913924">
        <w:rPr>
          <w:rFonts w:ascii="DINPro-Regular" w:eastAsia="DINPro-Regular" w:hAnsi="DINPro-Medium" w:cs="DINPro-Regular"/>
          <w:sz w:val="13"/>
          <w:szCs w:val="11"/>
        </w:rPr>
        <w:t xml:space="preserve"> </w:t>
      </w:r>
      <w:r w:rsidRPr="00913924">
        <w:rPr>
          <w:rFonts w:ascii="DINPro-Regular" w:eastAsia="DINPro-Regular" w:hAnsi="DINPro-Medium" w:cs="DINPro-Regular"/>
          <w:sz w:val="21"/>
          <w:szCs w:val="19"/>
        </w:rPr>
        <w:t>96 Magnetic Particle Separator</w:t>
      </w:r>
      <w:r>
        <w:rPr>
          <w:rFonts w:ascii="DINPro-Regular" w:eastAsia="DINPro-Regular" w:hAnsi="DINPro-Medium" w:cs="DINPro-Regular"/>
          <w:sz w:val="21"/>
          <w:szCs w:val="19"/>
        </w:rPr>
        <w:t xml:space="preserve"> (20-200ul) or </w:t>
      </w:r>
      <w:proofErr w:type="spellStart"/>
      <w:r w:rsidRPr="000A6428">
        <w:rPr>
          <w:rFonts w:ascii="DINPro-Regular" w:eastAsia="DINPro-Regular" w:hAnsi="DINPro-Medium" w:cs="DINPro-Regular"/>
          <w:sz w:val="21"/>
          <w:szCs w:val="19"/>
        </w:rPr>
        <w:t>Alpaqua</w:t>
      </w:r>
      <w:proofErr w:type="spellEnd"/>
      <w:r w:rsidRPr="000A6428">
        <w:rPr>
          <w:rFonts w:ascii="DINPro-Regular" w:eastAsia="DINPro-Regular" w:hAnsi="DINPro-Medium" w:cs="DINPro-Regular"/>
          <w:sz w:val="21"/>
          <w:szCs w:val="19"/>
        </w:rPr>
        <w:t xml:space="preserve"> LE Magnet Plate</w:t>
      </w:r>
      <w:r>
        <w:rPr>
          <w:rFonts w:ascii="DINPro-Regular" w:eastAsia="DINPro-Regular" w:hAnsi="DINPro-Medium" w:cs="DINPro-Regular"/>
          <w:sz w:val="21"/>
          <w:szCs w:val="19"/>
        </w:rPr>
        <w:t xml:space="preserve"> for low volume elution (8-10ul)</w:t>
      </w:r>
    </w:p>
    <w:p w14:paraId="2A4FAB4F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1"/>
          <w:szCs w:val="19"/>
        </w:rPr>
      </w:pPr>
      <w:r w:rsidRPr="00913924">
        <w:rPr>
          <w:rFonts w:ascii="Symbol" w:hAnsi="Symbol" w:cs="Symbol"/>
          <w:sz w:val="20"/>
          <w:szCs w:val="19"/>
        </w:rPr>
        <w:t></w:t>
      </w:r>
      <w:r w:rsidRPr="00913924">
        <w:rPr>
          <w:rFonts w:ascii="Symbol" w:hAnsi="Symbol" w:cs="Symbol"/>
          <w:sz w:val="20"/>
          <w:szCs w:val="19"/>
        </w:rPr>
        <w:t></w:t>
      </w:r>
      <w:r w:rsidRPr="00913924">
        <w:rPr>
          <w:rFonts w:ascii="DINPro-Regular" w:eastAsia="DINPro-Regular" w:hAnsi="DINPro-Medium" w:cs="DINPro-Regular"/>
          <w:sz w:val="21"/>
          <w:szCs w:val="19"/>
        </w:rPr>
        <w:t>70% ethanol</w:t>
      </w:r>
    </w:p>
    <w:p w14:paraId="4D6BC0C7" w14:textId="77777777" w:rsidR="00310111" w:rsidRPr="00913924" w:rsidRDefault="00310111" w:rsidP="00310111">
      <w:pPr>
        <w:pStyle w:val="Heading3"/>
      </w:pPr>
      <w:r w:rsidRPr="00913924">
        <w:rPr>
          <w:rFonts w:ascii="DINPro-Medium" w:hAnsi="DINPro-Medium" w:cs="DINPro-Medium"/>
          <w:sz w:val="23"/>
          <w:szCs w:val="21"/>
        </w:rPr>
        <w:t xml:space="preserve">1. </w:t>
      </w:r>
      <w:proofErr w:type="spellStart"/>
      <w:r w:rsidRPr="00913924">
        <w:t>Resuspend</w:t>
      </w:r>
      <w:proofErr w:type="spellEnd"/>
      <w:r w:rsidRPr="00913924">
        <w:t xml:space="preserve"> the </w:t>
      </w:r>
      <w:proofErr w:type="spellStart"/>
      <w:r w:rsidRPr="00913924">
        <w:t>Agencourt</w:t>
      </w:r>
      <w:proofErr w:type="spellEnd"/>
      <w:r w:rsidRPr="00913924">
        <w:rPr>
          <w:sz w:val="15"/>
          <w:szCs w:val="13"/>
        </w:rPr>
        <w:t xml:space="preserve">® </w:t>
      </w:r>
      <w:proofErr w:type="spellStart"/>
      <w:r w:rsidRPr="00913924">
        <w:t>AMPure</w:t>
      </w:r>
      <w:proofErr w:type="spellEnd"/>
      <w:r w:rsidRPr="00913924">
        <w:rPr>
          <w:sz w:val="15"/>
          <w:szCs w:val="13"/>
        </w:rPr>
        <w:t xml:space="preserve">® </w:t>
      </w:r>
      <w:r w:rsidRPr="00913924">
        <w:t>XP Reagent and allow the mixture to come to room temperature</w:t>
      </w:r>
      <w:r>
        <w:t xml:space="preserve"> </w:t>
      </w:r>
      <w:r w:rsidRPr="00913924">
        <w:t>(~30 minutes).</w:t>
      </w:r>
    </w:p>
    <w:p w14:paraId="39CF6C48" w14:textId="77777777" w:rsidR="00310111" w:rsidRPr="00913924" w:rsidRDefault="00310111" w:rsidP="00310111">
      <w:pPr>
        <w:pStyle w:val="Heading3"/>
      </w:pPr>
      <w:r w:rsidRPr="00913924">
        <w:rPr>
          <w:rFonts w:ascii="DINPro-Medium" w:hAnsi="DINPro-Medium" w:cs="DINPro-Medium"/>
          <w:sz w:val="23"/>
          <w:szCs w:val="21"/>
        </w:rPr>
        <w:t xml:space="preserve">2. </w:t>
      </w:r>
      <w:r w:rsidRPr="00913924">
        <w:t>Prepare 70% ethanol:</w:t>
      </w:r>
    </w:p>
    <w:p w14:paraId="6579E5C3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1"/>
          <w:szCs w:val="19"/>
        </w:rPr>
      </w:pPr>
      <w:r w:rsidRPr="00913924">
        <w:rPr>
          <w:rFonts w:ascii="DINPro-Regular" w:eastAsia="DINPro-Regular" w:hAnsi="DINPro-Medium" w:cs="DINPro-Regular"/>
          <w:sz w:val="21"/>
          <w:szCs w:val="19"/>
        </w:rPr>
        <w:t>Component Volume</w:t>
      </w:r>
    </w:p>
    <w:p w14:paraId="1070615B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1"/>
          <w:szCs w:val="19"/>
        </w:rPr>
      </w:pPr>
      <w:r w:rsidRPr="00913924">
        <w:rPr>
          <w:rFonts w:ascii="DINPro-Regular" w:eastAsia="DINPro-Regular" w:hAnsi="DINPro-Medium" w:cs="DINPro-Regular"/>
          <w:sz w:val="21"/>
          <w:szCs w:val="19"/>
        </w:rPr>
        <w:t xml:space="preserve">Nuclease-Free Water 3 </w:t>
      </w:r>
      <w:r>
        <w:rPr>
          <w:rFonts w:ascii="DINPro-Regular" w:eastAsia="DINPro-Regular" w:hAnsi="DINPro-Medium" w:cs="DINPro-Regular" w:hint="eastAsia"/>
          <w:sz w:val="21"/>
          <w:szCs w:val="19"/>
        </w:rPr>
        <w:t>m</w:t>
      </w:r>
      <w:r w:rsidRPr="00913924">
        <w:rPr>
          <w:rFonts w:ascii="DINPro-Regular" w:eastAsia="DINPro-Regular" w:hAnsi="DINPro-Medium" w:cs="DINPro-Regular"/>
          <w:sz w:val="21"/>
          <w:szCs w:val="19"/>
        </w:rPr>
        <w:t>L</w:t>
      </w:r>
    </w:p>
    <w:p w14:paraId="425388AB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1"/>
          <w:szCs w:val="19"/>
        </w:rPr>
      </w:pPr>
      <w:r w:rsidRPr="00913924">
        <w:rPr>
          <w:rFonts w:ascii="DINPro-Regular" w:eastAsia="DINPro-Regular" w:hAnsi="DINPro-Medium" w:cs="DINPro-Regular"/>
          <w:sz w:val="21"/>
          <w:szCs w:val="19"/>
        </w:rPr>
        <w:t xml:space="preserve">Ethanol, Absolute 7 </w:t>
      </w:r>
      <w:r>
        <w:rPr>
          <w:rFonts w:ascii="DINPro-Regular" w:eastAsia="DINPro-Regular" w:hAnsi="DINPro-Medium" w:cs="DINPro-Regular" w:hint="eastAsia"/>
          <w:sz w:val="21"/>
          <w:szCs w:val="19"/>
        </w:rPr>
        <w:t>m</w:t>
      </w:r>
      <w:r w:rsidRPr="00913924">
        <w:rPr>
          <w:rFonts w:ascii="DINPro-Regular" w:eastAsia="DINPro-Regular" w:hAnsi="DINPro-Medium" w:cs="DINPro-Regular"/>
          <w:sz w:val="21"/>
          <w:szCs w:val="19"/>
        </w:rPr>
        <w:t>L</w:t>
      </w:r>
    </w:p>
    <w:p w14:paraId="19AEF332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1"/>
          <w:szCs w:val="19"/>
        </w:rPr>
      </w:pPr>
      <w:r w:rsidRPr="00913924">
        <w:rPr>
          <w:rFonts w:ascii="DINPro-Regular" w:eastAsia="DINPro-Regular" w:hAnsi="DINPro-Medium" w:cs="DINPro-Regular"/>
          <w:sz w:val="21"/>
          <w:szCs w:val="19"/>
        </w:rPr>
        <w:t xml:space="preserve">Total 1000 </w:t>
      </w:r>
      <w:proofErr w:type="spellStart"/>
      <w:r w:rsidRPr="00913924">
        <w:rPr>
          <w:rFonts w:ascii="DINPro-Regular" w:eastAsia="DINPro-Regular" w:hAnsi="DINPro-Medium" w:cs="DINPro-Regular" w:hint="eastAsia"/>
          <w:sz w:val="21"/>
          <w:szCs w:val="19"/>
        </w:rPr>
        <w:t>μ</w:t>
      </w:r>
      <w:r w:rsidRPr="00913924">
        <w:rPr>
          <w:rFonts w:ascii="DINPro-Regular" w:eastAsia="DINPro-Regular" w:hAnsi="DINPro-Medium" w:cs="DINPro-Regular"/>
          <w:sz w:val="21"/>
          <w:szCs w:val="19"/>
        </w:rPr>
        <w:t>L</w:t>
      </w:r>
      <w:proofErr w:type="spellEnd"/>
    </w:p>
    <w:p w14:paraId="67B48E4B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0"/>
        </w:rPr>
      </w:pPr>
      <w:r w:rsidRPr="00913924">
        <w:rPr>
          <w:rFonts w:ascii="DINPro-Medium" w:hAnsi="DINPro-Medium" w:cs="DINPro-Medium"/>
          <w:szCs w:val="20"/>
        </w:rPr>
        <w:t xml:space="preserve">IMPORTANT! </w:t>
      </w:r>
      <w:r w:rsidRPr="00913924">
        <w:rPr>
          <w:rFonts w:ascii="TimesNewRoman" w:hAnsi="TimesNewRoman" w:cs="TimesNewRoman"/>
          <w:szCs w:val="20"/>
        </w:rPr>
        <w:t xml:space="preserve">Use </w:t>
      </w:r>
      <w:r w:rsidRPr="00913924">
        <w:rPr>
          <w:rFonts w:ascii="TimesNewRoman,Italic" w:hAnsi="TimesNewRoman,Italic" w:cs="TimesNewRoman,Italic"/>
          <w:i/>
          <w:iCs/>
          <w:szCs w:val="20"/>
        </w:rPr>
        <w:t xml:space="preserve">freshly prepared </w:t>
      </w:r>
      <w:r w:rsidRPr="00913924">
        <w:rPr>
          <w:rFonts w:ascii="TimesNewRoman" w:hAnsi="TimesNewRoman" w:cs="TimesNewRoman"/>
          <w:szCs w:val="20"/>
        </w:rPr>
        <w:t>70% ethanol. A higher percentage of ethanol causes inefficient</w:t>
      </w:r>
    </w:p>
    <w:p w14:paraId="14C3B7E1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0"/>
        </w:rPr>
      </w:pPr>
      <w:proofErr w:type="gramStart"/>
      <w:r w:rsidRPr="00913924">
        <w:rPr>
          <w:rFonts w:ascii="TimesNewRoman" w:hAnsi="TimesNewRoman" w:cs="TimesNewRoman"/>
          <w:szCs w:val="20"/>
        </w:rPr>
        <w:t>washing</w:t>
      </w:r>
      <w:proofErr w:type="gramEnd"/>
      <w:r w:rsidRPr="00913924">
        <w:rPr>
          <w:rFonts w:ascii="TimesNewRoman" w:hAnsi="TimesNewRoman" w:cs="TimesNewRoman"/>
          <w:szCs w:val="20"/>
        </w:rPr>
        <w:t xml:space="preserve"> of smaller-sized molecules. A lower percentage of ethanol could cause sample loss.</w:t>
      </w:r>
    </w:p>
    <w:p w14:paraId="3371E40B" w14:textId="77777777" w:rsidR="00310111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Medium" w:hAnsi="DINPro-Medium" w:cs="DINPro-Medium"/>
          <w:sz w:val="23"/>
          <w:szCs w:val="21"/>
        </w:rPr>
      </w:pPr>
    </w:p>
    <w:p w14:paraId="33464167" w14:textId="77777777" w:rsidR="00310111" w:rsidRDefault="00310111" w:rsidP="00310111">
      <w:pPr>
        <w:pStyle w:val="Heading3"/>
      </w:pPr>
      <w:r w:rsidRPr="00913924">
        <w:rPr>
          <w:rFonts w:ascii="DINPro-Medium" w:hAnsi="DINPro-Medium" w:cs="DINPro-Medium"/>
          <w:sz w:val="23"/>
          <w:szCs w:val="21"/>
        </w:rPr>
        <w:t xml:space="preserve">3. </w:t>
      </w:r>
      <w:r w:rsidRPr="00913924">
        <w:t xml:space="preserve">Add </w:t>
      </w:r>
      <w:proofErr w:type="spellStart"/>
      <w:r w:rsidRPr="00913924">
        <w:t>Agencourt</w:t>
      </w:r>
      <w:proofErr w:type="spellEnd"/>
      <w:r w:rsidRPr="00913924">
        <w:rPr>
          <w:sz w:val="15"/>
          <w:szCs w:val="13"/>
        </w:rPr>
        <w:t xml:space="preserve">® </w:t>
      </w:r>
      <w:proofErr w:type="spellStart"/>
      <w:r w:rsidRPr="00913924">
        <w:t>AMPure</w:t>
      </w:r>
      <w:proofErr w:type="spellEnd"/>
      <w:r w:rsidRPr="00913924">
        <w:rPr>
          <w:sz w:val="15"/>
          <w:szCs w:val="13"/>
        </w:rPr>
        <w:t xml:space="preserve">® </w:t>
      </w:r>
      <w:r w:rsidRPr="00913924">
        <w:t>XP Reagent to each sample as indicated below, mix the bead suspension with</w:t>
      </w:r>
      <w:r>
        <w:t xml:space="preserve"> </w:t>
      </w:r>
      <w:r w:rsidRPr="00913924">
        <w:t>the DNA by pipetting up and down several times, and incubate the samples at room temperature for</w:t>
      </w:r>
      <w:r>
        <w:t xml:space="preserve"> </w:t>
      </w:r>
      <w:r w:rsidRPr="00913924">
        <w:t>5 minutes.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866"/>
        <w:gridCol w:w="1866"/>
        <w:gridCol w:w="1870"/>
        <w:gridCol w:w="1871"/>
      </w:tblGrid>
      <w:tr w:rsidR="00310111" w14:paraId="220C7226" w14:textId="77777777" w:rsidTr="00287A15">
        <w:tc>
          <w:tcPr>
            <w:tcW w:w="1915" w:type="dxa"/>
          </w:tcPr>
          <w:p w14:paraId="2947EA3B" w14:textId="77777777" w:rsidR="00310111" w:rsidRDefault="00310111" w:rsidP="00287A15">
            <w:r>
              <w:t>Size (</w:t>
            </w:r>
            <w:proofErr w:type="spellStart"/>
            <w:r>
              <w:t>bp</w:t>
            </w:r>
            <w:proofErr w:type="spellEnd"/>
            <w:r>
              <w:t>)</w:t>
            </w:r>
          </w:p>
        </w:tc>
        <w:tc>
          <w:tcPr>
            <w:tcW w:w="1915" w:type="dxa"/>
          </w:tcPr>
          <w:p w14:paraId="46F19CCB" w14:textId="77777777" w:rsidR="00310111" w:rsidRDefault="00310111" w:rsidP="00287A15">
            <w:r>
              <w:t>100-300</w:t>
            </w:r>
          </w:p>
        </w:tc>
        <w:tc>
          <w:tcPr>
            <w:tcW w:w="1915" w:type="dxa"/>
          </w:tcPr>
          <w:p w14:paraId="3E18FCE6" w14:textId="77777777" w:rsidR="00310111" w:rsidRDefault="00310111" w:rsidP="00287A15">
            <w:r>
              <w:t>301-705</w:t>
            </w:r>
          </w:p>
        </w:tc>
        <w:tc>
          <w:tcPr>
            <w:tcW w:w="1915" w:type="dxa"/>
          </w:tcPr>
          <w:p w14:paraId="5FAAE5A2" w14:textId="77777777" w:rsidR="00310111" w:rsidRDefault="00310111" w:rsidP="00287A15">
            <w:r>
              <w:t>750-3k</w:t>
            </w:r>
          </w:p>
        </w:tc>
        <w:tc>
          <w:tcPr>
            <w:tcW w:w="1916" w:type="dxa"/>
          </w:tcPr>
          <w:p w14:paraId="3A386F23" w14:textId="77777777" w:rsidR="00310111" w:rsidRDefault="00310111" w:rsidP="00287A15">
            <w:r>
              <w:t>3k-10k</w:t>
            </w:r>
          </w:p>
        </w:tc>
      </w:tr>
      <w:tr w:rsidR="00310111" w14:paraId="6E54F6B4" w14:textId="77777777" w:rsidTr="00287A15">
        <w:tc>
          <w:tcPr>
            <w:tcW w:w="1915" w:type="dxa"/>
          </w:tcPr>
          <w:p w14:paraId="5283ECE0" w14:textId="77777777" w:rsidR="00310111" w:rsidRDefault="00310111" w:rsidP="00287A15">
            <w:r>
              <w:t xml:space="preserve">Volume </w:t>
            </w:r>
            <w:proofErr w:type="spellStart"/>
            <w:r>
              <w:t>AMPure</w:t>
            </w:r>
            <w:proofErr w:type="spellEnd"/>
            <w:r>
              <w:t xml:space="preserve"> </w:t>
            </w:r>
          </w:p>
        </w:tc>
        <w:tc>
          <w:tcPr>
            <w:tcW w:w="1915" w:type="dxa"/>
          </w:tcPr>
          <w:p w14:paraId="2A233BBF" w14:textId="77777777" w:rsidR="00310111" w:rsidRDefault="00310111" w:rsidP="00287A15">
            <w:r>
              <w:t>1.8X</w:t>
            </w:r>
          </w:p>
        </w:tc>
        <w:tc>
          <w:tcPr>
            <w:tcW w:w="1915" w:type="dxa"/>
          </w:tcPr>
          <w:p w14:paraId="24B7D738" w14:textId="77777777" w:rsidR="00310111" w:rsidRDefault="00310111" w:rsidP="00287A15">
            <w:r>
              <w:t>1.0X</w:t>
            </w:r>
          </w:p>
        </w:tc>
        <w:tc>
          <w:tcPr>
            <w:tcW w:w="1915" w:type="dxa"/>
          </w:tcPr>
          <w:p w14:paraId="3BC8481A" w14:textId="77777777" w:rsidR="00310111" w:rsidRDefault="00310111" w:rsidP="00287A15">
            <w:r>
              <w:t>0.60X</w:t>
            </w:r>
          </w:p>
        </w:tc>
        <w:tc>
          <w:tcPr>
            <w:tcW w:w="1916" w:type="dxa"/>
          </w:tcPr>
          <w:p w14:paraId="0D82CF3C" w14:textId="77777777" w:rsidR="00310111" w:rsidRDefault="00310111" w:rsidP="00287A15">
            <w:r>
              <w:t>0.45X</w:t>
            </w:r>
          </w:p>
        </w:tc>
      </w:tr>
    </w:tbl>
    <w:p w14:paraId="4C894349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1"/>
          <w:szCs w:val="19"/>
        </w:rPr>
      </w:pPr>
      <w:r w:rsidRPr="00913924">
        <w:rPr>
          <w:rFonts w:ascii="DINPro-Regular" w:eastAsia="DINPro-Regular" w:hAnsi="DINPro-Medium" w:cs="DINPro-Regular"/>
          <w:sz w:val="21"/>
          <w:szCs w:val="19"/>
        </w:rPr>
        <w:t>Component Volume</w:t>
      </w:r>
    </w:p>
    <w:p w14:paraId="48E736F0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1"/>
          <w:szCs w:val="19"/>
        </w:rPr>
      </w:pPr>
      <w:r w:rsidRPr="00913924">
        <w:rPr>
          <w:rFonts w:ascii="DINPro-Regular" w:eastAsia="DINPro-Regular" w:hAnsi="DINPro-Medium" w:cs="DINPro-Regular"/>
          <w:sz w:val="21"/>
          <w:szCs w:val="19"/>
        </w:rPr>
        <w:t xml:space="preserve">Amplified genomic DNA </w:t>
      </w:r>
      <w:ins w:id="15" w:author="Wang, Qun" w:date="2017-05-05T21:11:00Z">
        <w:r w:rsidR="008C3CBA">
          <w:rPr>
            <w:rFonts w:ascii="DINPro-Regular" w:eastAsia="DINPro-Regular" w:hAnsi="DINPro-Medium" w:cs="DINPro-Regular"/>
            <w:sz w:val="21"/>
            <w:szCs w:val="19"/>
          </w:rPr>
          <w:t>10</w:t>
        </w:r>
      </w:ins>
      <w:del w:id="16" w:author="Wang, Qun" w:date="2017-05-05T21:11:00Z">
        <w:r w:rsidDel="008C3CBA">
          <w:rPr>
            <w:rFonts w:ascii="DINPro-Regular" w:eastAsia="DINPro-Regular" w:hAnsi="DINPro-Medium" w:cs="DINPro-Regular"/>
            <w:sz w:val="21"/>
            <w:szCs w:val="19"/>
          </w:rPr>
          <w:delText>2</w:delText>
        </w:r>
        <w:r w:rsidRPr="00913924" w:rsidDel="008C3CBA">
          <w:rPr>
            <w:rFonts w:ascii="DINPro-Regular" w:eastAsia="DINPro-Regular" w:hAnsi="DINPro-Medium" w:cs="DINPro-Regular"/>
            <w:sz w:val="21"/>
            <w:szCs w:val="19"/>
          </w:rPr>
          <w:delText>0</w:delText>
        </w:r>
      </w:del>
      <w:r w:rsidRPr="00913924">
        <w:rPr>
          <w:rFonts w:ascii="DINPro-Regular" w:eastAsia="DINPro-Regular" w:hAnsi="DINPro-Medium" w:cs="DINPro-Regular"/>
          <w:sz w:val="21"/>
          <w:szCs w:val="19"/>
        </w:rPr>
        <w:t xml:space="preserve"> </w:t>
      </w:r>
      <w:proofErr w:type="spellStart"/>
      <w:r w:rsidRPr="00913924">
        <w:rPr>
          <w:rFonts w:ascii="DINPro-Regular" w:eastAsia="DINPro-Regular" w:hAnsi="DINPro-Medium" w:cs="DINPro-Regular" w:hint="eastAsia"/>
          <w:sz w:val="21"/>
          <w:szCs w:val="19"/>
        </w:rPr>
        <w:t>μ</w:t>
      </w:r>
      <w:r w:rsidRPr="00913924">
        <w:rPr>
          <w:rFonts w:ascii="DINPro-Regular" w:eastAsia="DINPro-Regular" w:hAnsi="DINPro-Medium" w:cs="DINPro-Regular"/>
          <w:sz w:val="21"/>
          <w:szCs w:val="19"/>
        </w:rPr>
        <w:t>L</w:t>
      </w:r>
      <w:proofErr w:type="spellEnd"/>
    </w:p>
    <w:p w14:paraId="693372D8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1"/>
          <w:szCs w:val="19"/>
        </w:rPr>
      </w:pPr>
      <w:proofErr w:type="spellStart"/>
      <w:r w:rsidRPr="00913924">
        <w:rPr>
          <w:rFonts w:ascii="DINPro-Regular" w:eastAsia="DINPro-Regular" w:hAnsi="DINPro-Medium" w:cs="DINPro-Regular"/>
          <w:sz w:val="21"/>
          <w:szCs w:val="19"/>
        </w:rPr>
        <w:t>Agencourt</w:t>
      </w:r>
      <w:r w:rsidRPr="00913924">
        <w:rPr>
          <w:rFonts w:ascii="DINPro-Regular" w:eastAsia="DINPro-Regular" w:hAnsi="DINPro-Medium" w:cs="DINPro-Regular"/>
          <w:sz w:val="13"/>
          <w:szCs w:val="11"/>
        </w:rPr>
        <w:t>R</w:t>
      </w:r>
      <w:proofErr w:type="spellEnd"/>
      <w:r w:rsidRPr="00913924">
        <w:rPr>
          <w:rFonts w:ascii="DINPro-Regular" w:eastAsia="DINPro-Regular" w:hAnsi="DINPro-Medium" w:cs="DINPro-Regular"/>
          <w:sz w:val="13"/>
          <w:szCs w:val="11"/>
        </w:rPr>
        <w:t xml:space="preserve"> </w:t>
      </w:r>
      <w:proofErr w:type="spellStart"/>
      <w:r w:rsidRPr="00913924">
        <w:rPr>
          <w:rFonts w:ascii="DINPro-Regular" w:eastAsia="DINPro-Regular" w:hAnsi="DINPro-Medium" w:cs="DINPro-Regular"/>
          <w:sz w:val="21"/>
          <w:szCs w:val="19"/>
        </w:rPr>
        <w:t>AMPure</w:t>
      </w:r>
      <w:r w:rsidRPr="00913924">
        <w:rPr>
          <w:rFonts w:ascii="DINPro-Regular" w:eastAsia="DINPro-Regular" w:hAnsi="DINPro-Medium" w:cs="DINPro-Regular"/>
          <w:sz w:val="13"/>
          <w:szCs w:val="11"/>
        </w:rPr>
        <w:t>R</w:t>
      </w:r>
      <w:proofErr w:type="spellEnd"/>
      <w:r w:rsidRPr="00913924">
        <w:rPr>
          <w:rFonts w:ascii="DINPro-Regular" w:eastAsia="DINPro-Regular" w:hAnsi="DINPro-Medium" w:cs="DINPro-Regular"/>
          <w:sz w:val="13"/>
          <w:szCs w:val="11"/>
        </w:rPr>
        <w:t xml:space="preserve"> </w:t>
      </w:r>
      <w:r w:rsidRPr="00913924">
        <w:rPr>
          <w:rFonts w:ascii="DINPro-Regular" w:eastAsia="DINPro-Regular" w:hAnsi="DINPro-Medium" w:cs="DINPro-Regular"/>
          <w:sz w:val="21"/>
          <w:szCs w:val="19"/>
        </w:rPr>
        <w:t xml:space="preserve">XP Reagent </w:t>
      </w:r>
      <w:ins w:id="17" w:author="Wang, Qun" w:date="2017-05-05T21:11:00Z">
        <w:r w:rsidR="008C3CBA">
          <w:rPr>
            <w:rFonts w:ascii="DINPro-Regular" w:eastAsia="DINPro-Regular" w:hAnsi="DINPro-Medium" w:cs="DINPro-Regular"/>
            <w:sz w:val="21"/>
            <w:szCs w:val="19"/>
          </w:rPr>
          <w:t>15</w:t>
        </w:r>
      </w:ins>
      <w:del w:id="18" w:author="Wang, Qun" w:date="2017-05-05T21:11:00Z">
        <w:r w:rsidDel="008C3CBA">
          <w:rPr>
            <w:rFonts w:ascii="DINPro-Regular" w:eastAsia="DINPro-Regular" w:hAnsi="DINPro-Medium" w:cs="DINPro-Regular"/>
            <w:sz w:val="21"/>
            <w:szCs w:val="19"/>
          </w:rPr>
          <w:delText>36</w:delText>
        </w:r>
      </w:del>
      <w:r w:rsidRPr="00913924">
        <w:rPr>
          <w:rFonts w:ascii="DINPro-Regular" w:eastAsia="DINPro-Regular" w:hAnsi="DINPro-Medium" w:cs="DINPro-Regular"/>
          <w:sz w:val="21"/>
          <w:szCs w:val="19"/>
        </w:rPr>
        <w:t xml:space="preserve"> </w:t>
      </w:r>
      <w:proofErr w:type="spellStart"/>
      <w:r w:rsidRPr="00913924">
        <w:rPr>
          <w:rFonts w:ascii="DINPro-Regular" w:eastAsia="DINPro-Regular" w:hAnsi="DINPro-Medium" w:cs="DINPro-Regular" w:hint="eastAsia"/>
          <w:sz w:val="21"/>
          <w:szCs w:val="19"/>
        </w:rPr>
        <w:t>μ</w:t>
      </w:r>
      <w:r w:rsidRPr="00913924">
        <w:rPr>
          <w:rFonts w:ascii="DINPro-Regular" w:eastAsia="DINPro-Regular" w:hAnsi="DINPro-Medium" w:cs="DINPro-Regular"/>
          <w:sz w:val="21"/>
          <w:szCs w:val="19"/>
        </w:rPr>
        <w:t>L</w:t>
      </w:r>
      <w:proofErr w:type="spellEnd"/>
      <w:r w:rsidRPr="00913924">
        <w:rPr>
          <w:rFonts w:ascii="DINPro-Regular" w:eastAsia="DINPro-Regular" w:hAnsi="DINPro-Medium" w:cs="DINPro-Regular"/>
          <w:sz w:val="21"/>
          <w:szCs w:val="19"/>
        </w:rPr>
        <w:t>*</w:t>
      </w:r>
    </w:p>
    <w:p w14:paraId="75C9CA9E" w14:textId="77777777" w:rsidR="00310111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18"/>
          <w:szCs w:val="16"/>
        </w:rPr>
      </w:pPr>
      <w:r w:rsidRPr="00913924">
        <w:rPr>
          <w:rFonts w:ascii="DINPro-Regular" w:eastAsia="DINPro-Regular" w:hAnsi="DINPro-Medium" w:cs="DINPro-Regular"/>
          <w:sz w:val="21"/>
          <w:szCs w:val="19"/>
        </w:rPr>
        <w:t xml:space="preserve">* </w:t>
      </w:r>
      <w:r w:rsidRPr="00913924">
        <w:rPr>
          <w:rFonts w:ascii="DINPro-Regular" w:eastAsia="DINPro-Regular" w:hAnsi="DINPro-Medium" w:cs="DINPro-Regular"/>
          <w:sz w:val="18"/>
          <w:szCs w:val="16"/>
        </w:rPr>
        <w:t xml:space="preserve">Equal to </w:t>
      </w:r>
      <w:ins w:id="19" w:author="Wang, Qun" w:date="2017-05-05T21:11:00Z">
        <w:r w:rsidR="008C3CBA">
          <w:rPr>
            <w:rFonts w:ascii="DINPro-Regular" w:eastAsia="DINPro-Regular" w:hAnsi="DINPro-Medium" w:cs="DINPro-Regular"/>
            <w:sz w:val="18"/>
            <w:szCs w:val="16"/>
          </w:rPr>
          <w:t>1.5</w:t>
        </w:r>
      </w:ins>
      <w:del w:id="20" w:author="Wang, Qun" w:date="2017-05-05T21:11:00Z">
        <w:r w:rsidRPr="00913924" w:rsidDel="008C3CBA">
          <w:rPr>
            <w:rFonts w:ascii="DINPro-Regular" w:eastAsia="DINPro-Regular" w:hAnsi="DINPro-Medium" w:cs="DINPro-Regular"/>
            <w:sz w:val="18"/>
            <w:szCs w:val="16"/>
          </w:rPr>
          <w:delText>1.</w:delText>
        </w:r>
        <w:r w:rsidDel="008C3CBA">
          <w:rPr>
            <w:rFonts w:ascii="DINPro-Regular" w:eastAsia="DINPro-Regular" w:hAnsi="DINPro-Medium" w:cs="DINPro-Regular"/>
            <w:sz w:val="18"/>
            <w:szCs w:val="16"/>
          </w:rPr>
          <w:delText>8</w:delText>
        </w:r>
      </w:del>
      <w:r w:rsidRPr="00913924">
        <w:rPr>
          <w:rFonts w:ascii="DINPro-Regular" w:eastAsia="DINPro-Regular" w:hAnsi="DINPro-Medium" w:cs="DINPro-Regular"/>
          <w:sz w:val="18"/>
          <w:szCs w:val="16"/>
        </w:rPr>
        <w:t xml:space="preserve"> volumes of </w:t>
      </w:r>
      <w:r>
        <w:rPr>
          <w:rFonts w:ascii="DINPro-Regular" w:eastAsia="DINPro-Regular" w:hAnsi="DINPro-Medium" w:cs="DINPro-Regular"/>
          <w:sz w:val="18"/>
          <w:szCs w:val="16"/>
        </w:rPr>
        <w:t>PCR product</w:t>
      </w:r>
    </w:p>
    <w:p w14:paraId="596EFCCB" w14:textId="77777777" w:rsidR="00310111" w:rsidRPr="005D3FD3" w:rsidRDefault="00310111" w:rsidP="00310111">
      <w:pPr>
        <w:pStyle w:val="Heading3"/>
        <w:rPr>
          <w:rFonts w:ascii="DINPro-Regular" w:eastAsia="DINPro-Regular" w:hAnsi="DINPro-Medium" w:cs="DINPro-Regular"/>
          <w:sz w:val="18"/>
          <w:szCs w:val="16"/>
        </w:rPr>
      </w:pPr>
      <w:r w:rsidRPr="00913924">
        <w:rPr>
          <w:rFonts w:ascii="DINPro-Medium" w:hAnsi="DINPro-Medium" w:cs="DINPro-Medium"/>
          <w:sz w:val="23"/>
          <w:szCs w:val="21"/>
        </w:rPr>
        <w:lastRenderedPageBreak/>
        <w:t xml:space="preserve">4. </w:t>
      </w:r>
      <w:r w:rsidRPr="00913924">
        <w:t xml:space="preserve">Place each plate or tube on a magnet (such as the </w:t>
      </w:r>
      <w:proofErr w:type="spellStart"/>
      <w:r w:rsidRPr="00913924">
        <w:t>Agencourt</w:t>
      </w:r>
      <w:proofErr w:type="spellEnd"/>
      <w:r w:rsidRPr="00913924">
        <w:rPr>
          <w:sz w:val="15"/>
          <w:szCs w:val="13"/>
        </w:rPr>
        <w:t xml:space="preserve">® </w:t>
      </w:r>
      <w:proofErr w:type="spellStart"/>
      <w:r w:rsidRPr="00913924">
        <w:t>SPRIPlate</w:t>
      </w:r>
      <w:proofErr w:type="spellEnd"/>
      <w:r w:rsidRPr="00913924">
        <w:t xml:space="preserve"> 96R Magnet Plate or Magna-Sep</w:t>
      </w:r>
      <w:r w:rsidRPr="00913924">
        <w:rPr>
          <w:sz w:val="15"/>
          <w:szCs w:val="13"/>
        </w:rPr>
        <w:t>™</w:t>
      </w:r>
      <w:r>
        <w:rPr>
          <w:sz w:val="15"/>
          <w:szCs w:val="13"/>
        </w:rPr>
        <w:t xml:space="preserve"> </w:t>
      </w:r>
      <w:r w:rsidRPr="00913924">
        <w:t>96 Magnetic Particle Separator</w:t>
      </w:r>
      <w:r>
        <w:t xml:space="preserve"> or </w:t>
      </w:r>
      <w:proofErr w:type="spellStart"/>
      <w:r w:rsidRPr="00055BD2">
        <w:t>Alpaqua</w:t>
      </w:r>
      <w:proofErr w:type="spellEnd"/>
      <w:r w:rsidRPr="00055BD2">
        <w:t xml:space="preserve"> LE Magnet Plate for low volume elution</w:t>
      </w:r>
      <w:r w:rsidRPr="00913924">
        <w:t>) for 2 minutes. After the solution clears, carefully remove and discard the</w:t>
      </w:r>
      <w:r>
        <w:t xml:space="preserve"> </w:t>
      </w:r>
      <w:r w:rsidRPr="00913924">
        <w:t>supernatant from each sample without disturbing the pellet.</w:t>
      </w:r>
    </w:p>
    <w:p w14:paraId="11E4D915" w14:textId="77777777" w:rsidR="00310111" w:rsidRPr="00913924" w:rsidRDefault="00310111" w:rsidP="00310111">
      <w:pPr>
        <w:pStyle w:val="Heading3"/>
      </w:pPr>
      <w:r w:rsidRPr="00913924">
        <w:rPr>
          <w:rFonts w:ascii="DINPro-Medium" w:hAnsi="DINPro-Medium" w:cs="DINPro-Medium"/>
          <w:sz w:val="23"/>
          <w:szCs w:val="21"/>
        </w:rPr>
        <w:t xml:space="preserve">5. </w:t>
      </w:r>
      <w:r w:rsidRPr="00913924">
        <w:t xml:space="preserve">Without removing the samples from the magnet, add </w:t>
      </w:r>
      <w:r>
        <w:t>1</w:t>
      </w:r>
      <w:r w:rsidRPr="00913924">
        <w:t>0</w:t>
      </w:r>
      <w:r>
        <w:t>0</w:t>
      </w:r>
      <w:r w:rsidRPr="00913924">
        <w:t xml:space="preserve"> </w:t>
      </w:r>
      <w:proofErr w:type="spellStart"/>
      <w:r w:rsidRPr="00913924">
        <w:t>μL</w:t>
      </w:r>
      <w:proofErr w:type="spellEnd"/>
      <w:r w:rsidRPr="00913924">
        <w:t xml:space="preserve"> of freshly prepared 70% ethanol to each well or</w:t>
      </w:r>
      <w:r>
        <w:t xml:space="preserve"> </w:t>
      </w:r>
      <w:r w:rsidRPr="00913924">
        <w:t>tube</w:t>
      </w:r>
      <w:r>
        <w:t xml:space="preserve"> at opposite site </w:t>
      </w:r>
      <w:proofErr w:type="gramStart"/>
      <w:r>
        <w:t>of  the</w:t>
      </w:r>
      <w:proofErr w:type="gramEnd"/>
      <w:r>
        <w:t xml:space="preserve">  pellet</w:t>
      </w:r>
      <w:r w:rsidRPr="00913924">
        <w:t xml:space="preserve"> and incubate the samples at room temperature for 30 seconds. After the solution clears, remove and</w:t>
      </w:r>
      <w:r>
        <w:t xml:space="preserve"> </w:t>
      </w:r>
      <w:r w:rsidRPr="00913924">
        <w:t>discard the supernatant without disturbing the pellet.</w:t>
      </w:r>
    </w:p>
    <w:p w14:paraId="1368AC3C" w14:textId="77777777" w:rsidR="00310111" w:rsidRPr="00913924" w:rsidRDefault="00310111" w:rsidP="00310111">
      <w:pPr>
        <w:pStyle w:val="Heading3"/>
      </w:pPr>
      <w:r w:rsidRPr="00913924">
        <w:rPr>
          <w:rFonts w:ascii="DINPro-Medium" w:hAnsi="DINPro-Medium" w:cs="DINPro-Medium"/>
          <w:sz w:val="23"/>
          <w:szCs w:val="21"/>
        </w:rPr>
        <w:t xml:space="preserve">6. </w:t>
      </w:r>
      <w:r w:rsidRPr="00913924">
        <w:t>Repeat step 5 for a second wash.</w:t>
      </w:r>
    </w:p>
    <w:p w14:paraId="31A436B7" w14:textId="77777777" w:rsidR="00310111" w:rsidRPr="00913924" w:rsidRDefault="00310111" w:rsidP="00310111">
      <w:pPr>
        <w:pStyle w:val="Heading3"/>
      </w:pPr>
      <w:r w:rsidRPr="00913924">
        <w:rPr>
          <w:rFonts w:ascii="DINPro-Medium" w:hAnsi="DINPro-Medium" w:cs="DINPro-Medium"/>
          <w:sz w:val="23"/>
          <w:szCs w:val="21"/>
        </w:rPr>
        <w:t xml:space="preserve">7. </w:t>
      </w:r>
      <w:r w:rsidRPr="00913924">
        <w:t>To remove residual ethanol, keep the samples on the magnet and carefully aspirate remaining supernatant</w:t>
      </w:r>
      <w:r>
        <w:t xml:space="preserve"> </w:t>
      </w:r>
      <w:r w:rsidRPr="00913924">
        <w:t>with a 20-μL pipet without disturbing the pellet.</w:t>
      </w:r>
    </w:p>
    <w:p w14:paraId="03D3D7CF" w14:textId="77777777" w:rsidR="00310111" w:rsidRPr="00136B99" w:rsidRDefault="00310111" w:rsidP="00310111">
      <w:pPr>
        <w:pStyle w:val="Heading3"/>
      </w:pPr>
      <w:r w:rsidRPr="00136B99">
        <w:t>8. Air-dry the beads on the magnet at room temperature for ≤5 minutes.</w:t>
      </w:r>
      <w:r>
        <w:t xml:space="preserve"> (</w:t>
      </w:r>
      <w:proofErr w:type="gramStart"/>
      <w:r>
        <w:t>do</w:t>
      </w:r>
      <w:proofErr w:type="gramEnd"/>
      <w:r>
        <w:t xml:space="preserve"> not </w:t>
      </w:r>
      <w:proofErr w:type="spellStart"/>
      <w:r>
        <w:t>overdry</w:t>
      </w:r>
      <w:proofErr w:type="spellEnd"/>
      <w:r>
        <w:t>)</w:t>
      </w:r>
    </w:p>
    <w:p w14:paraId="710AE50E" w14:textId="77777777" w:rsidR="00310111" w:rsidRPr="00136B99" w:rsidRDefault="00310111" w:rsidP="00310111">
      <w:pPr>
        <w:pStyle w:val="Heading3"/>
      </w:pPr>
      <w:r w:rsidRPr="00136B99">
        <w:t xml:space="preserve">9. Remove the samples from the magnet, add </w:t>
      </w:r>
      <w:ins w:id="21" w:author="Wang, Qun" w:date="2017-05-05T21:13:00Z">
        <w:r w:rsidR="008C3CBA">
          <w:t>25</w:t>
        </w:r>
      </w:ins>
      <w:del w:id="22" w:author="Wang, Qun" w:date="2017-05-05T21:13:00Z">
        <w:r w:rsidDel="008C3CBA">
          <w:delText>21</w:delText>
        </w:r>
      </w:del>
      <w:r w:rsidRPr="00136B99">
        <w:t xml:space="preserve"> </w:t>
      </w:r>
      <w:proofErr w:type="spellStart"/>
      <w:r w:rsidRPr="00136B99">
        <w:t>μL</w:t>
      </w:r>
      <w:proofErr w:type="spellEnd"/>
      <w:r w:rsidRPr="00136B99">
        <w:t xml:space="preserve"> of </w:t>
      </w:r>
      <w:r>
        <w:t>water</w:t>
      </w:r>
      <w:r w:rsidRPr="00136B99">
        <w:t xml:space="preserve"> to each well or tube, and pipet the samples up and down to mix.</w:t>
      </w:r>
    </w:p>
    <w:p w14:paraId="4A024784" w14:textId="77777777" w:rsidR="00310111" w:rsidRPr="00136B99" w:rsidRDefault="00310111" w:rsidP="00310111">
      <w:pPr>
        <w:pStyle w:val="Heading3"/>
      </w:pPr>
      <w:r w:rsidRPr="00136B99">
        <w:t xml:space="preserve">10. Place the plate or tube on the magnet for at least </w:t>
      </w:r>
      <w:r>
        <w:t xml:space="preserve">2 </w:t>
      </w:r>
      <w:r w:rsidRPr="00136B99">
        <w:t xml:space="preserve">minute until the solution clears and the beads are pelleted. Transfer </w:t>
      </w:r>
      <w:ins w:id="23" w:author="Wang, Qun" w:date="2017-05-05T21:13:00Z">
        <w:r w:rsidR="008C3CBA">
          <w:t>22.6</w:t>
        </w:r>
      </w:ins>
      <w:del w:id="24" w:author="Wang, Qun" w:date="2017-05-05T21:13:00Z">
        <w:r w:rsidDel="008C3CBA">
          <w:delText>20</w:delText>
        </w:r>
        <w:r w:rsidRPr="003462E1" w:rsidDel="008C3CBA">
          <w:delText xml:space="preserve"> </w:delText>
        </w:r>
      </w:del>
      <w:r w:rsidRPr="00136B99">
        <w:t>μL supernatant containing the amplicon library to a new well or tube.</w:t>
      </w:r>
    </w:p>
    <w:p w14:paraId="547E6F7D" w14:textId="77777777" w:rsidR="00310111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Medium" w:hAnsi="DINPro-Medium" w:cs="DINPro-Medium"/>
          <w:color w:val="000000"/>
          <w:sz w:val="28"/>
          <w:szCs w:val="28"/>
        </w:rPr>
      </w:pPr>
    </w:p>
    <w:p w14:paraId="1187F4C4" w14:textId="77777777" w:rsidR="00310111" w:rsidRDefault="00310111" w:rsidP="00310111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14:paraId="27C5BB54" w14:textId="77777777" w:rsidR="00310111" w:rsidRDefault="00310111" w:rsidP="00310111">
      <w:pPr>
        <w:pStyle w:val="Heading2"/>
        <w:numPr>
          <w:ilvl w:val="0"/>
          <w:numId w:val="1"/>
        </w:numPr>
      </w:pPr>
      <w:r w:rsidRPr="00007D1F">
        <w:lastRenderedPageBreak/>
        <w:t xml:space="preserve">PCR </w:t>
      </w:r>
      <w:r>
        <w:t>adding indexed adaptor to D</w:t>
      </w:r>
      <w:r w:rsidRPr="00007D1F">
        <w:t>NA targets</w:t>
      </w:r>
      <w:r>
        <w:t xml:space="preserve"> (2</w:t>
      </w:r>
      <w:r w:rsidRPr="00055BD2">
        <w:rPr>
          <w:vertAlign w:val="superscript"/>
        </w:rPr>
        <w:t>nd</w:t>
      </w:r>
      <w:r>
        <w:t xml:space="preserve"> step)</w:t>
      </w:r>
    </w:p>
    <w:p w14:paraId="67B03ADD" w14:textId="77777777" w:rsidR="00310111" w:rsidRPr="00007D1F" w:rsidRDefault="00310111" w:rsidP="00310111">
      <w:pPr>
        <w:pStyle w:val="Heading3"/>
      </w:pPr>
      <w:r w:rsidRPr="00007D1F">
        <w:t>Materials required for this procedure</w:t>
      </w:r>
    </w:p>
    <w:p w14:paraId="6ECF16B6" w14:textId="77777777" w:rsidR="00310111" w:rsidRPr="00007D1F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 w:rsidRPr="00007D1F">
        <w:rPr>
          <w:rFonts w:ascii="Symbol" w:hAnsi="Symbol" w:cs="Symbol"/>
          <w:szCs w:val="19"/>
        </w:rPr>
        <w:t></w:t>
      </w:r>
      <w:r w:rsidRPr="00007D1F">
        <w:rPr>
          <w:rFonts w:ascii="Symbol" w:hAnsi="Symbol" w:cs="Symbol"/>
          <w:szCs w:val="19"/>
        </w:rPr>
        <w:t></w:t>
      </w: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10 </w:t>
      </w:r>
      <w:proofErr w:type="spellStart"/>
      <w:r w:rsidRPr="00007D1F">
        <w:rPr>
          <w:rFonts w:ascii="DINPro-Regular" w:eastAsia="DINPro-Regular" w:hAnsi="DINPro-Medium" w:cs="DINPro-Regular" w:hint="eastAsia"/>
          <w:sz w:val="23"/>
          <w:szCs w:val="19"/>
        </w:rPr>
        <w:t>μ</w:t>
      </w:r>
      <w:r w:rsidRPr="00007D1F">
        <w:rPr>
          <w:rFonts w:ascii="DINPro-Regular" w:eastAsia="DINPro-Regular" w:hAnsi="DINPro-Medium" w:cs="DINPro-Regular"/>
          <w:sz w:val="23"/>
          <w:szCs w:val="19"/>
        </w:rPr>
        <w:t>M</w:t>
      </w:r>
      <w:proofErr w:type="spellEnd"/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 of forward and reverse primers</w:t>
      </w:r>
      <w:r>
        <w:rPr>
          <w:rFonts w:ascii="DINPro-Regular" w:eastAsia="DINPro-Regular" w:hAnsi="DINPro-Medium" w:cs="DINPro-Regular"/>
          <w:sz w:val="23"/>
          <w:szCs w:val="19"/>
        </w:rPr>
        <w:t xml:space="preserve"> mix (indexed adaptor primer D50X and D70X)</w:t>
      </w:r>
    </w:p>
    <w:p w14:paraId="19A72993" w14:textId="77777777" w:rsidR="00310111" w:rsidRPr="00007D1F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 w:rsidRPr="00007D1F">
        <w:rPr>
          <w:rFonts w:ascii="Symbol" w:hAnsi="Symbol" w:cs="Symbol"/>
          <w:szCs w:val="19"/>
        </w:rPr>
        <w:t></w:t>
      </w:r>
      <w:r w:rsidRPr="00007D1F">
        <w:rPr>
          <w:rFonts w:ascii="Symbol" w:hAnsi="Symbol" w:cs="Symbol"/>
          <w:szCs w:val="19"/>
        </w:rPr>
        <w:t></w:t>
      </w: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0.2-mL strip tubes or 96-well </w:t>
      </w:r>
      <w:proofErr w:type="spellStart"/>
      <w:r w:rsidRPr="00007D1F">
        <w:rPr>
          <w:rFonts w:ascii="DINPro-Regular" w:eastAsia="DINPro-Regular" w:hAnsi="DINPro-Medium" w:cs="DINPro-Regular"/>
          <w:sz w:val="23"/>
          <w:szCs w:val="19"/>
        </w:rPr>
        <w:t>Eppendorf</w:t>
      </w:r>
      <w:r w:rsidRPr="00007D1F">
        <w:rPr>
          <w:rFonts w:ascii="DINPro-Regular" w:eastAsia="DINPro-Regular" w:hAnsi="DINPro-Medium" w:cs="DINPro-Regular"/>
          <w:sz w:val="15"/>
          <w:szCs w:val="11"/>
        </w:rPr>
        <w:t>R</w:t>
      </w:r>
      <w:proofErr w:type="spellEnd"/>
      <w:r w:rsidRPr="00007D1F">
        <w:rPr>
          <w:rFonts w:ascii="DINPro-Regular" w:eastAsia="DINPro-Regular" w:hAnsi="DINPro-Medium" w:cs="DINPro-Regular"/>
          <w:sz w:val="15"/>
          <w:szCs w:val="11"/>
        </w:rPr>
        <w:t xml:space="preserve"> </w:t>
      </w:r>
      <w:r w:rsidRPr="00007D1F">
        <w:rPr>
          <w:rFonts w:ascii="DINPro-Regular" w:eastAsia="DINPro-Regular" w:hAnsi="DINPro-Medium" w:cs="DINPro-Regular"/>
          <w:sz w:val="23"/>
          <w:szCs w:val="19"/>
        </w:rPr>
        <w:t>plate</w:t>
      </w:r>
    </w:p>
    <w:p w14:paraId="3CF29DC8" w14:textId="77777777" w:rsidR="00310111" w:rsidRPr="00007D1F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 w:rsidRPr="00007D1F">
        <w:rPr>
          <w:rFonts w:ascii="Symbol" w:hAnsi="Symbol" w:cs="Symbol"/>
          <w:szCs w:val="19"/>
        </w:rPr>
        <w:t></w:t>
      </w:r>
      <w:r w:rsidRPr="00007D1F">
        <w:rPr>
          <w:rFonts w:ascii="Symbol" w:hAnsi="Symbol" w:cs="Symbol"/>
          <w:szCs w:val="19"/>
        </w:rPr>
        <w:t></w:t>
      </w:r>
      <w:r>
        <w:rPr>
          <w:rFonts w:ascii="DINPro-Regular" w:eastAsia="DINPro-Regular" w:hAnsi="DINPro-Medium" w:cs="DINPro-Regular"/>
          <w:sz w:val="23"/>
          <w:szCs w:val="19"/>
        </w:rPr>
        <w:t>NEB Q5 HS master mix (2x)</w:t>
      </w:r>
    </w:p>
    <w:p w14:paraId="429BD008" w14:textId="77777777" w:rsidR="00310111" w:rsidRPr="00007D1F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 w:rsidRPr="00007D1F">
        <w:rPr>
          <w:rFonts w:ascii="Symbol" w:hAnsi="Symbol" w:cs="Symbol"/>
          <w:szCs w:val="19"/>
        </w:rPr>
        <w:t></w:t>
      </w:r>
      <w:r w:rsidRPr="00007D1F">
        <w:rPr>
          <w:rFonts w:ascii="Symbol" w:hAnsi="Symbol" w:cs="Symbol"/>
          <w:szCs w:val="19"/>
        </w:rPr>
        <w:t></w:t>
      </w:r>
      <w:r w:rsidRPr="00007D1F">
        <w:rPr>
          <w:rFonts w:ascii="DINPro-Regular" w:eastAsia="DINPro-Regular" w:hAnsi="DINPro-Medium" w:cs="DINPro-Regular"/>
          <w:sz w:val="23"/>
          <w:szCs w:val="19"/>
        </w:rPr>
        <w:t>High-quality genomic DNA</w:t>
      </w:r>
    </w:p>
    <w:p w14:paraId="6E889C98" w14:textId="77777777" w:rsidR="00310111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Medium" w:hAnsi="DINPro-Medium" w:cs="DINPro-Medium"/>
          <w:sz w:val="25"/>
          <w:szCs w:val="21"/>
        </w:rPr>
      </w:pPr>
    </w:p>
    <w:p w14:paraId="09EC5D52" w14:textId="77777777" w:rsidR="00310111" w:rsidRPr="00007D1F" w:rsidRDefault="00310111" w:rsidP="00310111">
      <w:pPr>
        <w:pStyle w:val="Heading3"/>
      </w:pPr>
      <w:r>
        <w:rPr>
          <w:rFonts w:ascii="DINPro-Medium" w:hAnsi="DINPro-Medium" w:cs="DINPro-Medium"/>
          <w:sz w:val="25"/>
          <w:szCs w:val="21"/>
        </w:rPr>
        <w:t>1</w:t>
      </w:r>
      <w:r w:rsidRPr="00007D1F">
        <w:rPr>
          <w:rFonts w:ascii="DINPro-Medium" w:hAnsi="DINPro-Medium" w:cs="DINPro-Medium"/>
          <w:sz w:val="25"/>
          <w:szCs w:val="21"/>
        </w:rPr>
        <w:t xml:space="preserve">. </w:t>
      </w:r>
      <w:r w:rsidRPr="00007D1F">
        <w:t>Add the following reagents to 0.2-mL strip tubes or to the wells in a 96-well PCR plate</w:t>
      </w:r>
      <w:r>
        <w:t xml:space="preserve"> (you may make a master mix first) (D50X and D70X premix can keep in a 96well or strip tubes)</w:t>
      </w:r>
      <w:r w:rsidRPr="00007D1F">
        <w:t>:</w:t>
      </w:r>
    </w:p>
    <w:p w14:paraId="4BC4CE0F" w14:textId="77777777" w:rsidR="00310111" w:rsidRPr="00007D1F" w:rsidRDefault="00310111" w:rsidP="00310111">
      <w:r w:rsidRPr="00007D1F">
        <w:t>Component Volume</w:t>
      </w:r>
    </w:p>
    <w:p w14:paraId="5821E2ED" w14:textId="77777777" w:rsidR="00310111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>
        <w:rPr>
          <w:rFonts w:ascii="DINPro-Regular" w:eastAsia="DINPro-Regular" w:hAnsi="DINPro-Medium" w:cs="DINPro-Regular"/>
          <w:sz w:val="23"/>
          <w:szCs w:val="19"/>
        </w:rPr>
        <w:t>Step1 PCR purified</w:t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ins w:id="25" w:author="Wang, Qun" w:date="2017-05-05T21:13:00Z">
        <w:r w:rsidR="008C3CBA">
          <w:rPr>
            <w:rFonts w:ascii="DINPro-Regular" w:eastAsia="DINPro-Regular" w:hAnsi="DINPro-Medium" w:cs="DINPro-Regular"/>
            <w:sz w:val="23"/>
            <w:szCs w:val="19"/>
          </w:rPr>
          <w:t>22.6</w:t>
        </w:r>
      </w:ins>
      <w:del w:id="26" w:author="Wang, Qun" w:date="2017-05-05T21:13:00Z">
        <w:r w:rsidDel="008C3CBA">
          <w:rPr>
            <w:rFonts w:ascii="DINPro-Regular" w:eastAsia="DINPro-Regular" w:hAnsi="DINPro-Medium" w:cs="DINPro-Regular"/>
            <w:sz w:val="23"/>
            <w:szCs w:val="19"/>
          </w:rPr>
          <w:delText>20</w:delText>
        </w:r>
      </w:del>
      <w:r>
        <w:rPr>
          <w:rFonts w:ascii="DINPro-Regular" w:eastAsia="DINPro-Regular" w:hAnsi="DINPro-Medium" w:cs="DINPro-Regular"/>
          <w:sz w:val="23"/>
          <w:szCs w:val="19"/>
        </w:rPr>
        <w:t xml:space="preserve"> </w:t>
      </w:r>
      <w:proofErr w:type="spellStart"/>
      <w:r w:rsidRPr="00007D1F">
        <w:rPr>
          <w:rFonts w:ascii="DINPro-Regular" w:eastAsia="DINPro-Regular" w:hAnsi="DINPro-Medium" w:cs="DINPro-Regular" w:hint="eastAsia"/>
          <w:sz w:val="23"/>
          <w:szCs w:val="19"/>
        </w:rPr>
        <w:t>μ</w:t>
      </w:r>
      <w:r w:rsidRPr="00007D1F">
        <w:rPr>
          <w:rFonts w:ascii="DINPro-Regular" w:eastAsia="DINPro-Regular" w:hAnsi="DINPro-Medium" w:cs="DINPro-Regular"/>
          <w:sz w:val="23"/>
          <w:szCs w:val="19"/>
        </w:rPr>
        <w:t>L</w:t>
      </w:r>
      <w:proofErr w:type="spellEnd"/>
    </w:p>
    <w:p w14:paraId="270B70E5" w14:textId="77777777" w:rsidR="00310111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>
        <w:rPr>
          <w:rFonts w:ascii="DINPro-Regular" w:eastAsia="DINPro-Regular" w:hAnsi="DINPro-Medium" w:cs="DINPro-Regular"/>
          <w:sz w:val="23"/>
          <w:szCs w:val="19"/>
        </w:rPr>
        <w:t>D50X primer</w:t>
      </w: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 </w:t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ins w:id="27" w:author="Wang, Qun" w:date="2017-05-05T21:14:00Z">
        <w:r w:rsidR="008C3CBA">
          <w:rPr>
            <w:rFonts w:ascii="DINPro-Regular" w:eastAsia="DINPro-Regular" w:hAnsi="DINPro-Medium" w:cs="DINPro-Regular"/>
            <w:sz w:val="23"/>
            <w:szCs w:val="19"/>
          </w:rPr>
          <w:t>1.2</w:t>
        </w:r>
      </w:ins>
      <w:del w:id="28" w:author="Wang, Qun" w:date="2017-05-05T21:14:00Z">
        <w:r w:rsidDel="008C3CBA">
          <w:rPr>
            <w:rFonts w:ascii="DINPro-Regular" w:eastAsia="DINPro-Regular" w:hAnsi="DINPro-Medium" w:cs="DINPro-Regular"/>
            <w:sz w:val="23"/>
            <w:szCs w:val="19"/>
          </w:rPr>
          <w:delText>1.0</w:delText>
        </w:r>
      </w:del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 </w:t>
      </w:r>
      <w:proofErr w:type="spellStart"/>
      <w:r w:rsidRPr="00007D1F">
        <w:rPr>
          <w:rFonts w:ascii="DINPro-Regular" w:eastAsia="DINPro-Regular" w:hAnsi="DINPro-Medium" w:cs="DINPro-Regular" w:hint="eastAsia"/>
          <w:sz w:val="23"/>
          <w:szCs w:val="19"/>
        </w:rPr>
        <w:t>μ</w:t>
      </w:r>
      <w:r w:rsidRPr="00007D1F">
        <w:rPr>
          <w:rFonts w:ascii="DINPro-Regular" w:eastAsia="DINPro-Regular" w:hAnsi="DINPro-Medium" w:cs="DINPro-Regular"/>
          <w:sz w:val="23"/>
          <w:szCs w:val="19"/>
        </w:rPr>
        <w:t>L</w:t>
      </w:r>
      <w:proofErr w:type="spellEnd"/>
    </w:p>
    <w:p w14:paraId="7CF6D003" w14:textId="77777777" w:rsidR="00310111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>
        <w:rPr>
          <w:rFonts w:ascii="DINPro-Regular" w:eastAsia="DINPro-Regular" w:hAnsi="DINPro-Medium" w:cs="DINPro-Regular"/>
          <w:sz w:val="23"/>
          <w:szCs w:val="19"/>
        </w:rPr>
        <w:t>D70X primer</w:t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ins w:id="29" w:author="Wang, Qun" w:date="2017-05-05T21:14:00Z">
        <w:r w:rsidR="008C3CBA">
          <w:rPr>
            <w:rFonts w:ascii="DINPro-Regular" w:eastAsia="DINPro-Regular" w:hAnsi="DINPro-Medium" w:cs="DINPro-Regular"/>
            <w:sz w:val="23"/>
            <w:szCs w:val="19"/>
          </w:rPr>
          <w:t>1.2</w:t>
        </w:r>
      </w:ins>
      <w:del w:id="30" w:author="Wang, Qun" w:date="2017-05-05T21:14:00Z">
        <w:r w:rsidDel="008C3CBA">
          <w:rPr>
            <w:rFonts w:ascii="DINPro-Regular" w:eastAsia="DINPro-Regular" w:hAnsi="DINPro-Medium" w:cs="DINPro-Regular"/>
            <w:sz w:val="23"/>
            <w:szCs w:val="19"/>
          </w:rPr>
          <w:delText>1.0</w:delText>
        </w:r>
      </w:del>
      <w:r>
        <w:rPr>
          <w:rFonts w:ascii="DINPro-Regular" w:eastAsia="DINPro-Regular" w:hAnsi="DINPro-Medium" w:cs="DINPro-Regular"/>
          <w:sz w:val="23"/>
          <w:szCs w:val="19"/>
        </w:rPr>
        <w:t xml:space="preserve"> </w:t>
      </w:r>
      <w:proofErr w:type="spellStart"/>
      <w:r w:rsidRPr="00007D1F">
        <w:rPr>
          <w:rFonts w:ascii="DINPro-Regular" w:eastAsia="DINPro-Regular" w:hAnsi="DINPro-Medium" w:cs="DINPro-Regular" w:hint="eastAsia"/>
          <w:sz w:val="23"/>
          <w:szCs w:val="19"/>
        </w:rPr>
        <w:t>μ</w:t>
      </w:r>
      <w:r w:rsidRPr="00007D1F">
        <w:rPr>
          <w:rFonts w:ascii="DINPro-Regular" w:eastAsia="DINPro-Regular" w:hAnsi="DINPro-Medium" w:cs="DINPro-Regular"/>
          <w:sz w:val="23"/>
          <w:szCs w:val="19"/>
        </w:rPr>
        <w:t>L</w:t>
      </w:r>
      <w:proofErr w:type="spellEnd"/>
    </w:p>
    <w:p w14:paraId="23970697" w14:textId="77777777" w:rsidR="00310111" w:rsidRPr="00007D1F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>
        <w:rPr>
          <w:rFonts w:ascii="DINPro-Regular" w:eastAsia="DINPro-Regular" w:hAnsi="DINPro-Medium" w:cs="DINPro-Regular"/>
          <w:sz w:val="23"/>
          <w:szCs w:val="19"/>
        </w:rPr>
        <w:t>Q5 HS master mix</w:t>
      </w:r>
      <w:r>
        <w:rPr>
          <w:rFonts w:ascii="DINPro-Regular" w:eastAsia="DINPro-Regular" w:hAnsi="DINPro-Medium" w:cs="DINPro-Regular"/>
          <w:sz w:val="23"/>
          <w:szCs w:val="19"/>
        </w:rPr>
        <w:tab/>
        <w:t xml:space="preserve"> </w:t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ins w:id="31" w:author="Wang, Qun" w:date="2017-05-05T21:14:00Z">
        <w:r w:rsidR="008C3CBA">
          <w:rPr>
            <w:rFonts w:ascii="DINPro-Regular" w:eastAsia="DINPro-Regular" w:hAnsi="DINPro-Medium" w:cs="DINPro-Regular"/>
            <w:sz w:val="23"/>
            <w:szCs w:val="19"/>
          </w:rPr>
          <w:t>25</w:t>
        </w:r>
      </w:ins>
      <w:del w:id="32" w:author="Wang, Qun" w:date="2017-05-05T21:14:00Z">
        <w:r w:rsidDel="008C3CBA">
          <w:rPr>
            <w:rFonts w:ascii="DINPro-Regular" w:eastAsia="DINPro-Regular" w:hAnsi="DINPro-Medium" w:cs="DINPro-Regular"/>
            <w:sz w:val="23"/>
            <w:szCs w:val="19"/>
          </w:rPr>
          <w:delText>20</w:delText>
        </w:r>
      </w:del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 </w:t>
      </w:r>
      <w:proofErr w:type="spellStart"/>
      <w:r w:rsidRPr="00007D1F">
        <w:rPr>
          <w:rFonts w:ascii="DINPro-Regular" w:eastAsia="DINPro-Regular" w:hAnsi="DINPro-Medium" w:cs="DINPro-Regular" w:hint="eastAsia"/>
          <w:sz w:val="23"/>
          <w:szCs w:val="19"/>
        </w:rPr>
        <w:t>μ</w:t>
      </w:r>
      <w:r w:rsidRPr="00007D1F">
        <w:rPr>
          <w:rFonts w:ascii="DINPro-Regular" w:eastAsia="DINPro-Regular" w:hAnsi="DINPro-Medium" w:cs="DINPro-Regular"/>
          <w:sz w:val="23"/>
          <w:szCs w:val="19"/>
        </w:rPr>
        <w:t>L</w:t>
      </w:r>
      <w:proofErr w:type="spellEnd"/>
    </w:p>
    <w:p w14:paraId="73E4A04D" w14:textId="77777777" w:rsidR="00310111" w:rsidDel="008C3CBA" w:rsidRDefault="00310111" w:rsidP="00310111">
      <w:pPr>
        <w:autoSpaceDE w:val="0"/>
        <w:autoSpaceDN w:val="0"/>
        <w:adjustRightInd w:val="0"/>
        <w:spacing w:after="0" w:line="240" w:lineRule="auto"/>
        <w:rPr>
          <w:del w:id="33" w:author="Wang, Qun" w:date="2017-05-05T21:14:00Z"/>
          <w:rFonts w:ascii="DINPro-Regular" w:eastAsia="DINPro-Regular" w:hAnsi="DINPro-Medium" w:cs="DINPro-Regular"/>
          <w:sz w:val="23"/>
          <w:szCs w:val="19"/>
        </w:rPr>
      </w:pPr>
      <w:del w:id="34" w:author="Wang, Qun" w:date="2017-05-05T21:14:00Z">
        <w:r w:rsidDel="008C3CBA">
          <w:rPr>
            <w:rFonts w:ascii="DINPro-Regular" w:eastAsia="DINPro-Regular" w:hAnsi="DINPro-Medium" w:cs="DINPro-Regular"/>
            <w:sz w:val="23"/>
            <w:szCs w:val="19"/>
          </w:rPr>
          <w:delText>Water</w:delText>
        </w:r>
        <w:r w:rsidDel="008C3CBA">
          <w:rPr>
            <w:rFonts w:ascii="DINPro-Regular" w:eastAsia="DINPro-Regular" w:hAnsi="DINPro-Medium" w:cs="DINPro-Regular"/>
            <w:sz w:val="23"/>
            <w:szCs w:val="19"/>
          </w:rPr>
          <w:tab/>
        </w:r>
        <w:r w:rsidDel="008C3CBA">
          <w:rPr>
            <w:rFonts w:ascii="DINPro-Regular" w:eastAsia="DINPro-Regular" w:hAnsi="DINPro-Medium" w:cs="DINPro-Regular"/>
            <w:sz w:val="23"/>
            <w:szCs w:val="19"/>
          </w:rPr>
          <w:tab/>
        </w:r>
        <w:r w:rsidDel="008C3CBA">
          <w:rPr>
            <w:rFonts w:ascii="DINPro-Regular" w:eastAsia="DINPro-Regular" w:hAnsi="DINPro-Medium" w:cs="DINPro-Regular"/>
            <w:sz w:val="23"/>
            <w:szCs w:val="19"/>
          </w:rPr>
          <w:tab/>
        </w:r>
        <w:r w:rsidDel="008C3CBA">
          <w:rPr>
            <w:rFonts w:ascii="DINPro-Regular" w:eastAsia="DINPro-Regular" w:hAnsi="DINPro-Medium" w:cs="DINPro-Regular"/>
            <w:sz w:val="23"/>
            <w:szCs w:val="19"/>
          </w:rPr>
          <w:tab/>
          <w:delText xml:space="preserve">8 </w:delText>
        </w:r>
        <w:r w:rsidRPr="00007D1F" w:rsidDel="008C3CBA">
          <w:rPr>
            <w:rFonts w:ascii="DINPro-Regular" w:eastAsia="DINPro-Regular" w:hAnsi="DINPro-Medium" w:cs="DINPro-Regular" w:hint="eastAsia"/>
            <w:sz w:val="23"/>
            <w:szCs w:val="19"/>
          </w:rPr>
          <w:delText>μ</w:delText>
        </w:r>
        <w:r w:rsidRPr="00007D1F" w:rsidDel="008C3CBA">
          <w:rPr>
            <w:rFonts w:ascii="DINPro-Regular" w:eastAsia="DINPro-Regular" w:hAnsi="DINPro-Medium" w:cs="DINPro-Regular"/>
            <w:sz w:val="23"/>
            <w:szCs w:val="19"/>
          </w:rPr>
          <w:delText>L</w:delText>
        </w:r>
      </w:del>
    </w:p>
    <w:p w14:paraId="24E694D3" w14:textId="77777777" w:rsidR="00310111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Total </w:t>
      </w:r>
      <w:r>
        <w:rPr>
          <w:rFonts w:ascii="DINPro-Regular" w:eastAsia="DINPro-Regular" w:hAnsi="DINPro-Medium" w:cs="DINPro-Regular"/>
          <w:sz w:val="23"/>
          <w:szCs w:val="19"/>
        </w:rPr>
        <w:t>5</w:t>
      </w: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0 </w:t>
      </w:r>
      <w:proofErr w:type="spellStart"/>
      <w:r w:rsidRPr="00007D1F">
        <w:rPr>
          <w:rFonts w:ascii="DINPro-Regular" w:eastAsia="DINPro-Regular" w:hAnsi="DINPro-Medium" w:cs="DINPro-Regular" w:hint="eastAsia"/>
          <w:sz w:val="23"/>
          <w:szCs w:val="19"/>
        </w:rPr>
        <w:t>μ</w:t>
      </w:r>
      <w:r w:rsidRPr="00007D1F">
        <w:rPr>
          <w:rFonts w:ascii="DINPro-Regular" w:eastAsia="DINPro-Regular" w:hAnsi="DINPro-Medium" w:cs="DINPro-Regular"/>
          <w:sz w:val="23"/>
          <w:szCs w:val="19"/>
        </w:rPr>
        <w:t>L</w:t>
      </w:r>
      <w:proofErr w:type="spellEnd"/>
    </w:p>
    <w:p w14:paraId="3CE81707" w14:textId="77777777" w:rsidR="00310111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</w:p>
    <w:p w14:paraId="2EC8401C" w14:textId="77777777" w:rsidR="00310111" w:rsidRPr="00007D1F" w:rsidRDefault="00310111" w:rsidP="00310111">
      <w:pPr>
        <w:pStyle w:val="Heading3"/>
      </w:pPr>
      <w:r>
        <w:rPr>
          <w:rFonts w:ascii="DINPro-Medium" w:hAnsi="DINPro-Medium" w:cs="DINPro-Medium"/>
          <w:sz w:val="25"/>
          <w:szCs w:val="21"/>
        </w:rPr>
        <w:t>2</w:t>
      </w:r>
      <w:r w:rsidRPr="00007D1F">
        <w:rPr>
          <w:rFonts w:ascii="DINPro-Medium" w:hAnsi="DINPro-Medium" w:cs="DINPro-Medium"/>
          <w:sz w:val="25"/>
          <w:szCs w:val="21"/>
        </w:rPr>
        <w:t xml:space="preserve">. </w:t>
      </w:r>
      <w:r w:rsidRPr="00007D1F">
        <w:t>Load the tubes or plates in a thermal cycler and run the program to amplify the target DNA</w:t>
      </w:r>
      <w:r>
        <w:t xml:space="preserve"> (about 40 min)</w:t>
      </w:r>
      <w:r w:rsidRPr="00007D1F">
        <w:t>:</w:t>
      </w:r>
    </w:p>
    <w:p w14:paraId="53504079" w14:textId="77777777" w:rsidR="00310111" w:rsidRPr="00007D1F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 w:rsidRPr="00007D1F">
        <w:rPr>
          <w:rFonts w:ascii="DINPro-Regular" w:eastAsia="DINPro-Regular" w:hAnsi="DINPro-Medium" w:cs="DINPro-Regular"/>
          <w:sz w:val="23"/>
          <w:szCs w:val="19"/>
        </w:rPr>
        <w:t>Stage Step Temperature Time</w:t>
      </w:r>
    </w:p>
    <w:p w14:paraId="48C634AD" w14:textId="77777777" w:rsidR="00310111" w:rsidRPr="00007D1F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 w:rsidRPr="00007D1F">
        <w:rPr>
          <w:rFonts w:ascii="DINPro-Regular" w:eastAsia="DINPro-Regular" w:hAnsi="DINPro-Medium" w:cs="DINPro-Regular"/>
          <w:sz w:val="23"/>
          <w:szCs w:val="19"/>
        </w:rPr>
        <w:t>Holding Activate the enzyme</w:t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 w:rsidRPr="00007D1F">
        <w:rPr>
          <w:rFonts w:ascii="DINPro-Regular" w:eastAsia="DINPro-Regular" w:hAnsi="DINPro-Medium" w:cs="DINPro-Regular"/>
          <w:sz w:val="23"/>
          <w:szCs w:val="19"/>
        </w:rPr>
        <w:t>9</w:t>
      </w:r>
      <w:r>
        <w:rPr>
          <w:rFonts w:ascii="DINPro-Regular" w:eastAsia="DINPro-Regular" w:hAnsi="DINPro-Medium" w:cs="DINPro-Regular"/>
          <w:sz w:val="23"/>
          <w:szCs w:val="19"/>
        </w:rPr>
        <w:t>8</w:t>
      </w:r>
      <w:r w:rsidRPr="006A3351">
        <w:rPr>
          <w:rFonts w:ascii="DINPro-Regular" w:eastAsia="DINPro-Regular" w:hAnsi="DINPro-Medium" w:cs="DINPro-Regular"/>
          <w:sz w:val="23"/>
          <w:szCs w:val="19"/>
          <w:vertAlign w:val="superscript"/>
        </w:rPr>
        <w:t xml:space="preserve"> </w:t>
      </w:r>
      <w:proofErr w:type="spellStart"/>
      <w:r w:rsidRPr="0023163F">
        <w:rPr>
          <w:rFonts w:ascii="DINPro-Regular" w:eastAsia="DINPro-Regular" w:hAnsi="DINPro-Medium" w:cs="DINPro-Regular"/>
          <w:sz w:val="23"/>
          <w:szCs w:val="19"/>
          <w:vertAlign w:val="superscript"/>
        </w:rPr>
        <w:t>o</w:t>
      </w:r>
      <w:r w:rsidRPr="00007D1F">
        <w:rPr>
          <w:rFonts w:ascii="DINPro-Regular" w:eastAsia="DINPro-Regular" w:hAnsi="DINPro-Medium" w:cs="DINPro-Regular"/>
          <w:sz w:val="23"/>
          <w:szCs w:val="19"/>
        </w:rPr>
        <w:t>C</w:t>
      </w:r>
      <w:proofErr w:type="spellEnd"/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 </w:t>
      </w:r>
      <w:r>
        <w:rPr>
          <w:rFonts w:ascii="DINPro-Regular" w:eastAsia="DINPro-Regular" w:hAnsi="DINPro-Medium" w:cs="DINPro-Regular"/>
          <w:sz w:val="23"/>
          <w:szCs w:val="19"/>
        </w:rPr>
        <w:t>30sec</w:t>
      </w:r>
    </w:p>
    <w:p w14:paraId="76DFBF10" w14:textId="77777777" w:rsidR="00310111" w:rsidRPr="00007D1F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Cycling </w:t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 w:rsidRPr="00007D1F">
        <w:rPr>
          <w:rFonts w:ascii="DINPro-Regular" w:eastAsia="DINPro-Regular" w:hAnsi="DINPro-Medium" w:cs="DINPro-Regular"/>
          <w:sz w:val="23"/>
          <w:szCs w:val="19"/>
        </w:rPr>
        <w:t>(</w:t>
      </w:r>
      <w:ins w:id="35" w:author="Wang, Qun" w:date="2017-05-05T21:15:00Z">
        <w:r w:rsidR="008C3CBA">
          <w:rPr>
            <w:rFonts w:ascii="DINPro-Regular" w:eastAsia="DINPro-Regular" w:hAnsi="DINPro-Medium" w:cs="DINPro-Regular"/>
            <w:sz w:val="23"/>
            <w:szCs w:val="19"/>
          </w:rPr>
          <w:t>13</w:t>
        </w:r>
      </w:ins>
      <w:del w:id="36" w:author="Wang, Qun" w:date="2017-05-05T21:15:00Z">
        <w:r w:rsidDel="008C3CBA">
          <w:rPr>
            <w:rFonts w:ascii="DINPro-Regular" w:eastAsia="DINPro-Regular" w:hAnsi="DINPro-Medium" w:cs="DINPro-Regular"/>
            <w:sz w:val="23"/>
            <w:szCs w:val="19"/>
          </w:rPr>
          <w:delText>16-20</w:delText>
        </w:r>
      </w:del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 cycles)</w:t>
      </w:r>
    </w:p>
    <w:p w14:paraId="00B1D070" w14:textId="77777777" w:rsidR="00310111" w:rsidRPr="00007D1F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Denature </w:t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 w:rsidRPr="00007D1F">
        <w:rPr>
          <w:rFonts w:ascii="DINPro-Regular" w:eastAsia="DINPro-Regular" w:hAnsi="DINPro-Medium" w:cs="DINPro-Regular"/>
          <w:sz w:val="23"/>
          <w:szCs w:val="19"/>
        </w:rPr>
        <w:t>9</w:t>
      </w:r>
      <w:r>
        <w:rPr>
          <w:rFonts w:ascii="DINPro-Regular" w:eastAsia="DINPro-Regular" w:hAnsi="DINPro-Medium" w:cs="DINPro-Regular"/>
          <w:sz w:val="23"/>
          <w:szCs w:val="19"/>
        </w:rPr>
        <w:t>8</w:t>
      </w:r>
      <w:r w:rsidRPr="0023163F">
        <w:rPr>
          <w:rFonts w:ascii="DINPro-Regular" w:eastAsia="DINPro-Regular" w:hAnsi="DINPro-Medium" w:cs="DINPro-Regular"/>
          <w:sz w:val="23"/>
          <w:szCs w:val="19"/>
          <w:vertAlign w:val="superscript"/>
        </w:rPr>
        <w:t>o</w:t>
      </w: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C </w:t>
      </w:r>
      <w:r>
        <w:rPr>
          <w:rFonts w:ascii="DINPro-Regular" w:eastAsia="DINPro-Regular" w:hAnsi="DINPro-Medium" w:cs="DINPro-Regular"/>
          <w:sz w:val="23"/>
          <w:szCs w:val="19"/>
        </w:rPr>
        <w:t>1</w:t>
      </w:r>
      <w:r w:rsidRPr="00007D1F">
        <w:rPr>
          <w:rFonts w:ascii="DINPro-Regular" w:eastAsia="DINPro-Regular" w:hAnsi="DINPro-Medium" w:cs="DINPro-Regular"/>
          <w:sz w:val="23"/>
          <w:szCs w:val="19"/>
        </w:rPr>
        <w:t>0 sec</w:t>
      </w:r>
    </w:p>
    <w:p w14:paraId="40960379" w14:textId="77777777" w:rsidR="00310111" w:rsidRPr="00007D1F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Anneal </w:t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  <w:t>68</w:t>
      </w:r>
      <w:r w:rsidRPr="0023163F">
        <w:rPr>
          <w:rFonts w:ascii="DINPro-Regular" w:eastAsia="DINPro-Regular" w:hAnsi="DINPro-Medium" w:cs="DINPro-Regular"/>
          <w:sz w:val="23"/>
          <w:szCs w:val="19"/>
          <w:vertAlign w:val="superscript"/>
        </w:rPr>
        <w:t>o</w:t>
      </w:r>
      <w:r>
        <w:rPr>
          <w:rFonts w:ascii="DINPro-Regular" w:eastAsia="DINPro-Regular" w:hAnsi="DINPro-Medium" w:cs="DINPro-Regular"/>
          <w:sz w:val="23"/>
          <w:szCs w:val="19"/>
        </w:rPr>
        <w:t>C 15</w:t>
      </w: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 sec</w:t>
      </w:r>
      <w:r>
        <w:rPr>
          <w:rFonts w:ascii="DINPro-Regular" w:eastAsia="DINPro-Regular" w:hAnsi="DINPro-Medium" w:cs="DINPro-Regular"/>
          <w:sz w:val="23"/>
          <w:szCs w:val="19"/>
        </w:rPr>
        <w:t xml:space="preserve">  </w:t>
      </w:r>
    </w:p>
    <w:p w14:paraId="561007EE" w14:textId="77777777" w:rsidR="00310111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Extend </w:t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  <w:t>72</w:t>
      </w:r>
      <w:r w:rsidRPr="0023163F">
        <w:rPr>
          <w:rFonts w:ascii="DINPro-Regular" w:eastAsia="DINPro-Regular" w:hAnsi="DINPro-Medium" w:cs="DINPro-Regular"/>
          <w:sz w:val="23"/>
          <w:szCs w:val="19"/>
          <w:vertAlign w:val="superscript"/>
        </w:rPr>
        <w:t>o</w:t>
      </w:r>
      <w:r w:rsidRPr="00007D1F">
        <w:rPr>
          <w:rFonts w:ascii="DINPro-Regular" w:eastAsia="DINPro-Regular" w:hAnsi="DINPro-Medium" w:cs="DINPro-Regular"/>
          <w:sz w:val="23"/>
          <w:szCs w:val="19"/>
        </w:rPr>
        <w:t>C 1 min/kb</w:t>
      </w:r>
      <w:r>
        <w:rPr>
          <w:rFonts w:ascii="DINPro-Regular" w:eastAsia="DINPro-Regular" w:hAnsi="DINPro-Medium" w:cs="DINPro-Regular"/>
          <w:sz w:val="23"/>
          <w:szCs w:val="19"/>
        </w:rPr>
        <w:t xml:space="preserve"> (20 sec)</w:t>
      </w:r>
    </w:p>
    <w:p w14:paraId="400D2BFF" w14:textId="77777777" w:rsidR="00310111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</w:p>
    <w:p w14:paraId="545DBD1D" w14:textId="77777777" w:rsidR="00310111" w:rsidRPr="00007D1F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3"/>
          <w:szCs w:val="19"/>
        </w:rPr>
      </w:pPr>
      <w:r>
        <w:rPr>
          <w:rFonts w:ascii="DINPro-Regular" w:eastAsia="DINPro-Regular" w:hAnsi="DINPro-Medium" w:cs="DINPro-Regular"/>
          <w:sz w:val="23"/>
          <w:szCs w:val="19"/>
        </w:rPr>
        <w:t>Extend</w:t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  <w:t>72</w:t>
      </w:r>
      <w:r w:rsidRPr="006A3351">
        <w:rPr>
          <w:rFonts w:ascii="DINPro-Regular" w:eastAsia="DINPro-Regular" w:hAnsi="DINPro-Medium" w:cs="DINPro-Regular"/>
          <w:sz w:val="23"/>
          <w:szCs w:val="19"/>
          <w:vertAlign w:val="superscript"/>
        </w:rPr>
        <w:t xml:space="preserve"> </w:t>
      </w:r>
      <w:proofErr w:type="spellStart"/>
      <w:r w:rsidRPr="0023163F">
        <w:rPr>
          <w:rFonts w:ascii="DINPro-Regular" w:eastAsia="DINPro-Regular" w:hAnsi="DINPro-Medium" w:cs="DINPro-Regular"/>
          <w:sz w:val="23"/>
          <w:szCs w:val="19"/>
          <w:vertAlign w:val="superscript"/>
        </w:rPr>
        <w:t>o</w:t>
      </w:r>
      <w:r>
        <w:rPr>
          <w:rFonts w:ascii="DINPro-Regular" w:eastAsia="DINPro-Regular" w:hAnsi="DINPro-Medium" w:cs="DINPro-Regular"/>
          <w:sz w:val="23"/>
          <w:szCs w:val="19"/>
        </w:rPr>
        <w:t>C</w:t>
      </w:r>
      <w:proofErr w:type="spellEnd"/>
      <w:r>
        <w:rPr>
          <w:rFonts w:ascii="DINPro-Regular" w:eastAsia="DINPro-Regular" w:hAnsi="DINPro-Medium" w:cs="DINPro-Regular"/>
          <w:sz w:val="23"/>
          <w:szCs w:val="19"/>
        </w:rPr>
        <w:t xml:space="preserve"> 2 min</w:t>
      </w:r>
    </w:p>
    <w:p w14:paraId="2B2CD575" w14:textId="77777777" w:rsidR="00310111" w:rsidRDefault="00310111" w:rsidP="00310111">
      <w:pPr>
        <w:rPr>
          <w:rFonts w:ascii="DINPro-Regular" w:eastAsia="DINPro-Regular" w:hAnsi="DINPro-Medium" w:cs="DINPro-Regular"/>
          <w:sz w:val="23"/>
          <w:szCs w:val="19"/>
        </w:rPr>
      </w:pP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Holding </w:t>
      </w:r>
      <w:r w:rsidRPr="00007D1F">
        <w:rPr>
          <w:rFonts w:ascii="DINPro-Regular" w:eastAsia="DINPro-Regular" w:hAnsi="DINPro-Medium" w:cs="DINPro-Regular" w:hint="eastAsia"/>
          <w:sz w:val="23"/>
          <w:szCs w:val="19"/>
        </w:rPr>
        <w:t>—</w:t>
      </w: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 </w:t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>
        <w:rPr>
          <w:rFonts w:ascii="DINPro-Regular" w:eastAsia="DINPro-Regular" w:hAnsi="DINPro-Medium" w:cs="DINPro-Regular"/>
          <w:sz w:val="23"/>
          <w:szCs w:val="19"/>
        </w:rPr>
        <w:tab/>
      </w:r>
      <w:r w:rsidRPr="00007D1F">
        <w:rPr>
          <w:rFonts w:ascii="DINPro-Regular" w:eastAsia="DINPro-Regular" w:hAnsi="DINPro-Medium" w:cs="DINPro-Regular"/>
          <w:sz w:val="23"/>
          <w:szCs w:val="19"/>
        </w:rPr>
        <w:t>4</w:t>
      </w:r>
      <w:r w:rsidRPr="0023163F">
        <w:rPr>
          <w:rFonts w:ascii="DINPro-Regular" w:eastAsia="DINPro-Regular" w:hAnsi="DINPro-Medium" w:cs="DINPro-Regular"/>
          <w:sz w:val="23"/>
          <w:szCs w:val="19"/>
          <w:vertAlign w:val="superscript"/>
        </w:rPr>
        <w:t>o</w:t>
      </w:r>
      <w:r w:rsidRPr="00007D1F">
        <w:rPr>
          <w:rFonts w:ascii="DINPro-Regular" w:eastAsia="DINPro-Regular" w:hAnsi="DINPro-Medium" w:cs="DINPro-Regular"/>
          <w:sz w:val="23"/>
          <w:szCs w:val="19"/>
        </w:rPr>
        <w:t xml:space="preserve">C </w:t>
      </w:r>
      <w:r w:rsidRPr="00007D1F">
        <w:rPr>
          <w:rFonts w:ascii="DINPro-Regular" w:eastAsia="DINPro-Regular" w:hAnsi="DINPro-Medium" w:cs="DINPro-Regular" w:hint="eastAsia"/>
          <w:sz w:val="23"/>
          <w:szCs w:val="19"/>
        </w:rPr>
        <w:t>∞</w:t>
      </w:r>
    </w:p>
    <w:p w14:paraId="7205ADC3" w14:textId="77777777" w:rsidR="00310111" w:rsidRPr="00007D1F" w:rsidRDefault="00310111" w:rsidP="00310111">
      <w:pPr>
        <w:rPr>
          <w:sz w:val="28"/>
        </w:rPr>
      </w:pPr>
    </w:p>
    <w:p w14:paraId="5EE7FDE3" w14:textId="77777777" w:rsidR="00310111" w:rsidRDefault="00310111" w:rsidP="0031011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0503C49C" w14:textId="77777777" w:rsidR="00310111" w:rsidRPr="00913924" w:rsidRDefault="00310111" w:rsidP="00310111">
      <w:pPr>
        <w:pStyle w:val="Heading2"/>
        <w:numPr>
          <w:ilvl w:val="0"/>
          <w:numId w:val="1"/>
        </w:numPr>
      </w:pPr>
      <w:r w:rsidRPr="00913924">
        <w:lastRenderedPageBreak/>
        <w:t>Purify the amplicon libraries</w:t>
      </w:r>
    </w:p>
    <w:p w14:paraId="7C9A51A9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0"/>
        </w:rPr>
      </w:pPr>
      <w:r w:rsidRPr="00913924">
        <w:rPr>
          <w:rFonts w:ascii="DINPro-Medium" w:hAnsi="DINPro-Medium" w:cs="DINPro-Medium"/>
          <w:szCs w:val="20"/>
        </w:rPr>
        <w:t xml:space="preserve">IMPORTANT! </w:t>
      </w:r>
      <w:r w:rsidRPr="00913924">
        <w:rPr>
          <w:rFonts w:ascii="TimesNewRoman" w:hAnsi="TimesNewRoman" w:cs="TimesNewRoman"/>
          <w:szCs w:val="20"/>
        </w:rPr>
        <w:t xml:space="preserve">If the total fragment size, including amplicon and fusion primer sequence, is &lt;100 </w:t>
      </w:r>
      <w:proofErr w:type="spellStart"/>
      <w:r w:rsidRPr="00913924">
        <w:rPr>
          <w:rFonts w:ascii="TimesNewRoman" w:hAnsi="TimesNewRoman" w:cs="TimesNewRoman"/>
          <w:szCs w:val="20"/>
        </w:rPr>
        <w:t>bp</w:t>
      </w:r>
      <w:proofErr w:type="spellEnd"/>
      <w:r w:rsidRPr="00913924">
        <w:rPr>
          <w:rFonts w:ascii="TimesNewRoman" w:hAnsi="TimesNewRoman" w:cs="TimesNewRoman"/>
          <w:szCs w:val="20"/>
        </w:rPr>
        <w:t>, use a</w:t>
      </w:r>
      <w:r>
        <w:rPr>
          <w:rFonts w:ascii="TimesNewRoman" w:hAnsi="TimesNewRoman" w:cs="TimesNewRoman"/>
          <w:szCs w:val="20"/>
        </w:rPr>
        <w:t xml:space="preserve"> </w:t>
      </w:r>
      <w:r w:rsidRPr="00913924">
        <w:rPr>
          <w:rFonts w:ascii="TimesNewRoman" w:hAnsi="TimesNewRoman" w:cs="TimesNewRoman"/>
          <w:szCs w:val="20"/>
        </w:rPr>
        <w:t xml:space="preserve">different purification method such as </w:t>
      </w:r>
      <w:proofErr w:type="spellStart"/>
      <w:r w:rsidRPr="00913924">
        <w:rPr>
          <w:rFonts w:ascii="TimesNewRoman" w:hAnsi="TimesNewRoman" w:cs="TimesNewRoman"/>
          <w:szCs w:val="20"/>
        </w:rPr>
        <w:t>Qiagen</w:t>
      </w:r>
      <w:proofErr w:type="spellEnd"/>
      <w:r w:rsidRPr="00913924">
        <w:rPr>
          <w:rFonts w:ascii="TimesNewRoman" w:hAnsi="TimesNewRoman" w:cs="TimesNewRoman"/>
          <w:szCs w:val="20"/>
        </w:rPr>
        <w:t xml:space="preserve"> </w:t>
      </w:r>
      <w:proofErr w:type="spellStart"/>
      <w:r w:rsidRPr="00913924">
        <w:rPr>
          <w:rFonts w:ascii="TimesNewRoman" w:hAnsi="TimesNewRoman" w:cs="TimesNewRoman"/>
          <w:szCs w:val="20"/>
        </w:rPr>
        <w:t>MinElute</w:t>
      </w:r>
      <w:proofErr w:type="spellEnd"/>
      <w:r w:rsidRPr="00913924">
        <w:rPr>
          <w:rFonts w:ascii="TimesNewRoman" w:hAnsi="TimesNewRoman" w:cs="TimesNewRoman"/>
          <w:szCs w:val="20"/>
        </w:rPr>
        <w:t xml:space="preserve"> PCR Purification Kit.</w:t>
      </w:r>
    </w:p>
    <w:p w14:paraId="473BBB0D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0"/>
        </w:rPr>
      </w:pPr>
      <w:r w:rsidRPr="00913924">
        <w:rPr>
          <w:rFonts w:ascii="DINPro-Medium" w:hAnsi="DINPro-Medium" w:cs="DINPro-Medium"/>
          <w:szCs w:val="20"/>
        </w:rPr>
        <w:t xml:space="preserve">Note: </w:t>
      </w:r>
      <w:r w:rsidRPr="00913924">
        <w:rPr>
          <w:rFonts w:ascii="TimesNewRoman" w:hAnsi="TimesNewRoman" w:cs="TimesNewRoman"/>
          <w:szCs w:val="20"/>
        </w:rPr>
        <w:t xml:space="preserve">Use 1.8 volumes of </w:t>
      </w:r>
      <w:proofErr w:type="spellStart"/>
      <w:r w:rsidRPr="00913924">
        <w:rPr>
          <w:rFonts w:ascii="TimesNewRoman" w:hAnsi="TimesNewRoman" w:cs="TimesNewRoman"/>
          <w:szCs w:val="20"/>
        </w:rPr>
        <w:t>Agencourt</w:t>
      </w:r>
      <w:proofErr w:type="spellEnd"/>
      <w:r w:rsidRPr="00913924">
        <w:rPr>
          <w:rFonts w:ascii="TimesNewRoman" w:hAnsi="TimesNewRoman" w:cs="TimesNewRoman"/>
          <w:sz w:val="15"/>
          <w:szCs w:val="13"/>
        </w:rPr>
        <w:t xml:space="preserve">® </w:t>
      </w:r>
      <w:proofErr w:type="spellStart"/>
      <w:r w:rsidRPr="00913924">
        <w:rPr>
          <w:rFonts w:ascii="TimesNewRoman" w:hAnsi="TimesNewRoman" w:cs="TimesNewRoman"/>
          <w:szCs w:val="20"/>
        </w:rPr>
        <w:t>AMPure</w:t>
      </w:r>
      <w:proofErr w:type="spellEnd"/>
      <w:r w:rsidRPr="00913924">
        <w:rPr>
          <w:rFonts w:ascii="TimesNewRoman" w:hAnsi="TimesNewRoman" w:cs="TimesNewRoman"/>
          <w:sz w:val="15"/>
          <w:szCs w:val="13"/>
        </w:rPr>
        <w:t xml:space="preserve">® </w:t>
      </w:r>
      <w:r w:rsidRPr="00913924">
        <w:rPr>
          <w:rFonts w:ascii="TimesNewRoman" w:hAnsi="TimesNewRoman" w:cs="TimesNewRoman"/>
          <w:szCs w:val="20"/>
        </w:rPr>
        <w:t>XP Reagent for every volume of pooled DNA.</w:t>
      </w:r>
    </w:p>
    <w:p w14:paraId="5983C8E6" w14:textId="77777777" w:rsidR="00310111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Medium" w:hAnsi="DINPro-Medium" w:cs="DINPro-Medium"/>
          <w:sz w:val="24"/>
        </w:rPr>
      </w:pPr>
    </w:p>
    <w:p w14:paraId="2FBEFDF7" w14:textId="77777777" w:rsidR="00310111" w:rsidRPr="00913924" w:rsidRDefault="00310111" w:rsidP="00310111">
      <w:pPr>
        <w:pStyle w:val="Heading3"/>
      </w:pPr>
      <w:r w:rsidRPr="00913924">
        <w:t>Materials required for this procedure</w:t>
      </w:r>
    </w:p>
    <w:p w14:paraId="4D21C179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1"/>
          <w:szCs w:val="19"/>
        </w:rPr>
      </w:pPr>
      <w:r w:rsidRPr="00913924">
        <w:rPr>
          <w:rFonts w:ascii="Symbol" w:hAnsi="Symbol" w:cs="Symbol"/>
          <w:sz w:val="20"/>
          <w:szCs w:val="19"/>
        </w:rPr>
        <w:t></w:t>
      </w:r>
      <w:r w:rsidRPr="00913924">
        <w:rPr>
          <w:rFonts w:ascii="Symbol" w:hAnsi="Symbol" w:cs="Symbol"/>
          <w:sz w:val="20"/>
          <w:szCs w:val="19"/>
        </w:rPr>
        <w:t></w:t>
      </w:r>
      <w:proofErr w:type="spellStart"/>
      <w:r w:rsidRPr="00913924">
        <w:rPr>
          <w:rFonts w:ascii="DINPro-Regular" w:eastAsia="DINPro-Regular" w:hAnsi="DINPro-Medium" w:cs="DINPro-Regular"/>
          <w:sz w:val="21"/>
          <w:szCs w:val="19"/>
        </w:rPr>
        <w:t>Agencourt</w:t>
      </w:r>
      <w:proofErr w:type="spellEnd"/>
      <w:r w:rsidRPr="00913924">
        <w:rPr>
          <w:rFonts w:ascii="DINPro-Regular" w:eastAsia="DINPro-Regular" w:hAnsi="DINPro-Medium" w:cs="DINPro-Regular"/>
          <w:sz w:val="21"/>
          <w:szCs w:val="19"/>
        </w:rPr>
        <w:t xml:space="preserve"> </w:t>
      </w:r>
      <w:proofErr w:type="spellStart"/>
      <w:r w:rsidRPr="00913924">
        <w:rPr>
          <w:rFonts w:ascii="DINPro-Regular" w:eastAsia="DINPro-Regular" w:hAnsi="DINPro-Medium" w:cs="DINPro-Regular"/>
          <w:sz w:val="21"/>
          <w:szCs w:val="19"/>
        </w:rPr>
        <w:t>AMPure</w:t>
      </w:r>
      <w:r w:rsidRPr="00913924">
        <w:rPr>
          <w:rFonts w:ascii="DINPro-Regular" w:eastAsia="DINPro-Regular" w:hAnsi="DINPro-Medium" w:cs="DINPro-Regular"/>
          <w:sz w:val="13"/>
          <w:szCs w:val="11"/>
        </w:rPr>
        <w:t>R</w:t>
      </w:r>
      <w:proofErr w:type="spellEnd"/>
      <w:r w:rsidRPr="00913924">
        <w:rPr>
          <w:rFonts w:ascii="DINPro-Regular" w:eastAsia="DINPro-Regular" w:hAnsi="DINPro-Medium" w:cs="DINPro-Regular"/>
          <w:sz w:val="13"/>
          <w:szCs w:val="11"/>
        </w:rPr>
        <w:t xml:space="preserve"> </w:t>
      </w:r>
      <w:r w:rsidRPr="00913924">
        <w:rPr>
          <w:rFonts w:ascii="DINPro-Regular" w:eastAsia="DINPro-Regular" w:hAnsi="DINPro-Medium" w:cs="DINPro-Regular"/>
          <w:sz w:val="21"/>
          <w:szCs w:val="19"/>
        </w:rPr>
        <w:t>XP Reagent</w:t>
      </w:r>
    </w:p>
    <w:p w14:paraId="23082982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1"/>
          <w:szCs w:val="19"/>
        </w:rPr>
      </w:pPr>
      <w:r w:rsidRPr="00913924">
        <w:rPr>
          <w:rFonts w:ascii="Symbol" w:hAnsi="Symbol" w:cs="Symbol"/>
          <w:sz w:val="20"/>
          <w:szCs w:val="19"/>
        </w:rPr>
        <w:t></w:t>
      </w:r>
      <w:r w:rsidRPr="00913924">
        <w:rPr>
          <w:rFonts w:ascii="Symbol" w:hAnsi="Symbol" w:cs="Symbol"/>
          <w:sz w:val="20"/>
          <w:szCs w:val="19"/>
        </w:rPr>
        <w:t></w:t>
      </w:r>
      <w:r w:rsidRPr="00913924">
        <w:rPr>
          <w:rFonts w:ascii="DINPro-Regular" w:eastAsia="DINPro-Regular" w:hAnsi="DINPro-Medium" w:cs="DINPro-Regular"/>
          <w:sz w:val="21"/>
          <w:szCs w:val="19"/>
        </w:rPr>
        <w:t>Amplified genomic DNA</w:t>
      </w:r>
    </w:p>
    <w:p w14:paraId="0B2D1EF2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1"/>
          <w:szCs w:val="19"/>
        </w:rPr>
      </w:pPr>
      <w:r w:rsidRPr="00913924">
        <w:rPr>
          <w:rFonts w:ascii="Symbol" w:hAnsi="Symbol" w:cs="Symbol"/>
          <w:sz w:val="20"/>
          <w:szCs w:val="19"/>
        </w:rPr>
        <w:t></w:t>
      </w:r>
      <w:r w:rsidRPr="00913924">
        <w:rPr>
          <w:rFonts w:ascii="Symbol" w:hAnsi="Symbol" w:cs="Symbol"/>
          <w:sz w:val="20"/>
          <w:szCs w:val="19"/>
        </w:rPr>
        <w:t></w:t>
      </w:r>
      <w:proofErr w:type="spellStart"/>
      <w:r>
        <w:rPr>
          <w:rFonts w:ascii="DINPro-Regular" w:eastAsia="DINPro-Regular" w:hAnsi="DINPro-Medium" w:cs="DINPro-Regular"/>
          <w:sz w:val="21"/>
          <w:szCs w:val="19"/>
        </w:rPr>
        <w:t>lowT</w:t>
      </w:r>
      <w:r w:rsidRPr="00913924">
        <w:rPr>
          <w:rFonts w:ascii="DINPro-Regular" w:eastAsia="DINPro-Regular" w:hAnsi="DINPro-Medium" w:cs="DINPro-Regular"/>
          <w:sz w:val="21"/>
          <w:szCs w:val="19"/>
        </w:rPr>
        <w:t>E</w:t>
      </w:r>
      <w:proofErr w:type="spellEnd"/>
      <w:proofErr w:type="gramStart"/>
      <w:r w:rsidRPr="00913924">
        <w:rPr>
          <w:rFonts w:ascii="DINPro-Regular" w:eastAsia="DINPro-Regular" w:hAnsi="DINPro-Medium" w:cs="DINPro-Regular"/>
          <w:sz w:val="21"/>
          <w:szCs w:val="19"/>
        </w:rPr>
        <w:t>,</w:t>
      </w:r>
      <w:r>
        <w:rPr>
          <w:rFonts w:ascii="DINPro-Regular" w:eastAsia="DINPro-Regular" w:hAnsi="DINPro-Medium" w:cs="DINPro-Regular"/>
          <w:sz w:val="21"/>
          <w:szCs w:val="19"/>
        </w:rPr>
        <w:t>(</w:t>
      </w:r>
      <w:proofErr w:type="gramEnd"/>
      <w:r>
        <w:rPr>
          <w:rFonts w:ascii="DINPro-Regular" w:eastAsia="DINPro-Regular" w:hAnsi="DINPro-Medium" w:cs="DINPro-Regular"/>
          <w:sz w:val="21"/>
          <w:szCs w:val="19"/>
        </w:rPr>
        <w:t xml:space="preserve">10mM </w:t>
      </w:r>
      <w:proofErr w:type="spellStart"/>
      <w:r>
        <w:rPr>
          <w:rFonts w:ascii="DINPro-Regular" w:eastAsia="DINPro-Regular" w:hAnsi="DINPro-Medium" w:cs="DINPro-Regular"/>
          <w:sz w:val="21"/>
          <w:szCs w:val="19"/>
        </w:rPr>
        <w:t>Tris</w:t>
      </w:r>
      <w:proofErr w:type="spellEnd"/>
      <w:r w:rsidRPr="00913924">
        <w:rPr>
          <w:rFonts w:ascii="DINPro-Regular" w:eastAsia="DINPro-Regular" w:hAnsi="DINPro-Medium" w:cs="DINPro-Regular"/>
          <w:sz w:val="21"/>
          <w:szCs w:val="19"/>
        </w:rPr>
        <w:t xml:space="preserve"> pH 8.0</w:t>
      </w:r>
      <w:r>
        <w:rPr>
          <w:rFonts w:ascii="DINPro-Regular" w:eastAsia="DINPro-Regular" w:hAnsi="DINPro-Medium" w:cs="DINPro-Regular"/>
          <w:sz w:val="21"/>
          <w:szCs w:val="19"/>
        </w:rPr>
        <w:t>, 0.1mM EDTA)</w:t>
      </w:r>
    </w:p>
    <w:p w14:paraId="5D08DEAA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1"/>
          <w:szCs w:val="19"/>
        </w:rPr>
      </w:pPr>
      <w:r w:rsidRPr="00913924">
        <w:rPr>
          <w:rFonts w:ascii="Symbol" w:hAnsi="Symbol" w:cs="Symbol"/>
          <w:sz w:val="20"/>
          <w:szCs w:val="19"/>
        </w:rPr>
        <w:t></w:t>
      </w:r>
      <w:r w:rsidRPr="00913924">
        <w:rPr>
          <w:rFonts w:ascii="Symbol" w:hAnsi="Symbol" w:cs="Symbol"/>
          <w:sz w:val="20"/>
          <w:szCs w:val="19"/>
        </w:rPr>
        <w:t></w:t>
      </w:r>
      <w:proofErr w:type="spellStart"/>
      <w:r w:rsidRPr="00913924">
        <w:rPr>
          <w:rFonts w:ascii="DINPro-Regular" w:eastAsia="DINPro-Regular" w:hAnsi="DINPro-Medium" w:cs="DINPro-Regular"/>
          <w:sz w:val="21"/>
          <w:szCs w:val="19"/>
        </w:rPr>
        <w:t>Agencourt</w:t>
      </w:r>
      <w:r w:rsidRPr="00913924">
        <w:rPr>
          <w:rFonts w:ascii="DINPro-Regular" w:eastAsia="DINPro-Regular" w:hAnsi="DINPro-Medium" w:cs="DINPro-Regular"/>
          <w:sz w:val="13"/>
          <w:szCs w:val="11"/>
        </w:rPr>
        <w:t>R</w:t>
      </w:r>
      <w:proofErr w:type="spellEnd"/>
      <w:r w:rsidRPr="00913924">
        <w:rPr>
          <w:rFonts w:ascii="DINPro-Regular" w:eastAsia="DINPro-Regular" w:hAnsi="DINPro-Medium" w:cs="DINPro-Regular"/>
          <w:sz w:val="13"/>
          <w:szCs w:val="11"/>
        </w:rPr>
        <w:t xml:space="preserve"> </w:t>
      </w:r>
      <w:proofErr w:type="spellStart"/>
      <w:r w:rsidRPr="00913924">
        <w:rPr>
          <w:rFonts w:ascii="DINPro-Regular" w:eastAsia="DINPro-Regular" w:hAnsi="DINPro-Medium" w:cs="DINPro-Regular"/>
          <w:sz w:val="21"/>
          <w:szCs w:val="19"/>
        </w:rPr>
        <w:t>SPRIPlate</w:t>
      </w:r>
      <w:proofErr w:type="spellEnd"/>
      <w:r w:rsidRPr="00913924">
        <w:rPr>
          <w:rFonts w:ascii="DINPro-Regular" w:eastAsia="DINPro-Regular" w:hAnsi="DINPro-Medium" w:cs="DINPro-Regular"/>
          <w:sz w:val="21"/>
          <w:szCs w:val="19"/>
        </w:rPr>
        <w:t xml:space="preserve"> 96R Magnet Plate or Magna-Sep</w:t>
      </w:r>
      <w:r w:rsidRPr="00913924">
        <w:rPr>
          <w:rFonts w:ascii="DINPro-Regular" w:eastAsia="DINPro-Regular" w:hAnsi="DINPro-Medium" w:cs="DINPro-Regular" w:hint="eastAsia"/>
          <w:sz w:val="13"/>
          <w:szCs w:val="11"/>
        </w:rPr>
        <w:t>™</w:t>
      </w:r>
      <w:r w:rsidRPr="00913924">
        <w:rPr>
          <w:rFonts w:ascii="DINPro-Regular" w:eastAsia="DINPro-Regular" w:hAnsi="DINPro-Medium" w:cs="DINPro-Regular"/>
          <w:sz w:val="13"/>
          <w:szCs w:val="11"/>
        </w:rPr>
        <w:t xml:space="preserve"> </w:t>
      </w:r>
      <w:r w:rsidRPr="00913924">
        <w:rPr>
          <w:rFonts w:ascii="DINPro-Regular" w:eastAsia="DINPro-Regular" w:hAnsi="DINPro-Medium" w:cs="DINPro-Regular"/>
          <w:sz w:val="21"/>
          <w:szCs w:val="19"/>
        </w:rPr>
        <w:t>96 Magnetic Particle Separator</w:t>
      </w:r>
    </w:p>
    <w:p w14:paraId="3852F4CD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1"/>
          <w:szCs w:val="19"/>
        </w:rPr>
      </w:pPr>
      <w:r w:rsidRPr="00913924">
        <w:rPr>
          <w:rFonts w:ascii="Symbol" w:hAnsi="Symbol" w:cs="Symbol"/>
          <w:sz w:val="20"/>
          <w:szCs w:val="19"/>
        </w:rPr>
        <w:t></w:t>
      </w:r>
      <w:r w:rsidRPr="00913924">
        <w:rPr>
          <w:rFonts w:ascii="Symbol" w:hAnsi="Symbol" w:cs="Symbol"/>
          <w:sz w:val="20"/>
          <w:szCs w:val="19"/>
        </w:rPr>
        <w:t></w:t>
      </w:r>
      <w:r w:rsidRPr="00913924">
        <w:rPr>
          <w:rFonts w:ascii="DINPro-Regular" w:eastAsia="DINPro-Regular" w:hAnsi="DINPro-Medium" w:cs="DINPro-Regular"/>
          <w:sz w:val="21"/>
          <w:szCs w:val="19"/>
        </w:rPr>
        <w:t>70% ethanol</w:t>
      </w:r>
    </w:p>
    <w:p w14:paraId="61863C87" w14:textId="77777777" w:rsidR="00310111" w:rsidRPr="00913924" w:rsidRDefault="00310111" w:rsidP="00310111">
      <w:pPr>
        <w:pStyle w:val="Heading3"/>
      </w:pPr>
      <w:r w:rsidRPr="00913924">
        <w:rPr>
          <w:rFonts w:ascii="DINPro-Medium" w:hAnsi="DINPro-Medium" w:cs="DINPro-Medium"/>
          <w:sz w:val="23"/>
          <w:szCs w:val="21"/>
        </w:rPr>
        <w:t xml:space="preserve">1. </w:t>
      </w:r>
      <w:proofErr w:type="spellStart"/>
      <w:r w:rsidRPr="00913924">
        <w:t>Resuspend</w:t>
      </w:r>
      <w:proofErr w:type="spellEnd"/>
      <w:r w:rsidRPr="00913924">
        <w:t xml:space="preserve"> the </w:t>
      </w:r>
      <w:proofErr w:type="spellStart"/>
      <w:r w:rsidRPr="00913924">
        <w:t>Agencourt</w:t>
      </w:r>
      <w:proofErr w:type="spellEnd"/>
      <w:r w:rsidRPr="00913924">
        <w:rPr>
          <w:sz w:val="15"/>
          <w:szCs w:val="13"/>
        </w:rPr>
        <w:t xml:space="preserve">® </w:t>
      </w:r>
      <w:proofErr w:type="spellStart"/>
      <w:r w:rsidRPr="00913924">
        <w:t>AMPure</w:t>
      </w:r>
      <w:proofErr w:type="spellEnd"/>
      <w:r w:rsidRPr="00913924">
        <w:rPr>
          <w:sz w:val="15"/>
          <w:szCs w:val="13"/>
        </w:rPr>
        <w:t xml:space="preserve">® </w:t>
      </w:r>
      <w:r w:rsidRPr="00913924">
        <w:t>XP Reagent and allow the mixture to come to room temperature</w:t>
      </w:r>
      <w:r>
        <w:t xml:space="preserve"> </w:t>
      </w:r>
      <w:r w:rsidRPr="00913924">
        <w:t>(~30 minutes).</w:t>
      </w:r>
    </w:p>
    <w:p w14:paraId="75CD01FF" w14:textId="77777777" w:rsidR="00310111" w:rsidRPr="00913924" w:rsidRDefault="00310111" w:rsidP="00310111">
      <w:pPr>
        <w:pStyle w:val="Heading3"/>
      </w:pPr>
      <w:r w:rsidRPr="00913924">
        <w:rPr>
          <w:rFonts w:ascii="DINPro-Medium" w:hAnsi="DINPro-Medium" w:cs="DINPro-Medium"/>
          <w:sz w:val="23"/>
          <w:szCs w:val="21"/>
        </w:rPr>
        <w:t xml:space="preserve">2. </w:t>
      </w:r>
      <w:r w:rsidRPr="00913924">
        <w:t>Prepare 70% ethanol:</w:t>
      </w:r>
      <w:r>
        <w:t xml:space="preserve"> (can use step </w:t>
      </w:r>
      <w:proofErr w:type="gramStart"/>
      <w:r>
        <w:t>II  left</w:t>
      </w:r>
      <w:proofErr w:type="gramEnd"/>
      <w:r>
        <w:t xml:space="preserve"> over)</w:t>
      </w:r>
    </w:p>
    <w:p w14:paraId="54D2969C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1"/>
          <w:szCs w:val="19"/>
        </w:rPr>
      </w:pPr>
      <w:r w:rsidRPr="00913924">
        <w:rPr>
          <w:rFonts w:ascii="DINPro-Regular" w:eastAsia="DINPro-Regular" w:hAnsi="DINPro-Medium" w:cs="DINPro-Regular"/>
          <w:sz w:val="21"/>
          <w:szCs w:val="19"/>
        </w:rPr>
        <w:t>Component Volume</w:t>
      </w:r>
    </w:p>
    <w:p w14:paraId="2DE8CBFE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1"/>
          <w:szCs w:val="19"/>
        </w:rPr>
      </w:pPr>
      <w:r w:rsidRPr="00913924">
        <w:rPr>
          <w:rFonts w:ascii="DINPro-Regular" w:eastAsia="DINPro-Regular" w:hAnsi="DINPro-Medium" w:cs="DINPro-Regular"/>
          <w:sz w:val="21"/>
          <w:szCs w:val="19"/>
        </w:rPr>
        <w:t xml:space="preserve">Nuclease-Free Water 3 </w:t>
      </w:r>
      <w:r>
        <w:rPr>
          <w:rFonts w:ascii="DINPro-Regular" w:eastAsia="DINPro-Regular" w:hAnsi="DINPro-Medium" w:cs="DINPro-Regular" w:hint="eastAsia"/>
          <w:sz w:val="21"/>
          <w:szCs w:val="19"/>
        </w:rPr>
        <w:t>m</w:t>
      </w:r>
      <w:r w:rsidRPr="00913924">
        <w:rPr>
          <w:rFonts w:ascii="DINPro-Regular" w:eastAsia="DINPro-Regular" w:hAnsi="DINPro-Medium" w:cs="DINPro-Regular"/>
          <w:sz w:val="21"/>
          <w:szCs w:val="19"/>
        </w:rPr>
        <w:t>L</w:t>
      </w:r>
    </w:p>
    <w:p w14:paraId="56E6A9A3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1"/>
          <w:szCs w:val="19"/>
        </w:rPr>
      </w:pPr>
      <w:r w:rsidRPr="00913924">
        <w:rPr>
          <w:rFonts w:ascii="DINPro-Regular" w:eastAsia="DINPro-Regular" w:hAnsi="DINPro-Medium" w:cs="DINPro-Regular"/>
          <w:sz w:val="21"/>
          <w:szCs w:val="19"/>
        </w:rPr>
        <w:t xml:space="preserve">Ethanol, Absolute 7 </w:t>
      </w:r>
      <w:r>
        <w:rPr>
          <w:rFonts w:ascii="DINPro-Regular" w:eastAsia="DINPro-Regular" w:hAnsi="DINPro-Medium" w:cs="DINPro-Regular" w:hint="eastAsia"/>
          <w:sz w:val="21"/>
          <w:szCs w:val="19"/>
        </w:rPr>
        <w:t>m</w:t>
      </w:r>
      <w:r w:rsidRPr="00913924">
        <w:rPr>
          <w:rFonts w:ascii="DINPro-Regular" w:eastAsia="DINPro-Regular" w:hAnsi="DINPro-Medium" w:cs="DINPro-Regular"/>
          <w:sz w:val="21"/>
          <w:szCs w:val="19"/>
        </w:rPr>
        <w:t>L</w:t>
      </w:r>
    </w:p>
    <w:p w14:paraId="6A06AE4D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1"/>
          <w:szCs w:val="19"/>
        </w:rPr>
      </w:pPr>
      <w:r w:rsidRPr="00913924">
        <w:rPr>
          <w:rFonts w:ascii="DINPro-Regular" w:eastAsia="DINPro-Regular" w:hAnsi="DINPro-Medium" w:cs="DINPro-Regular"/>
          <w:sz w:val="21"/>
          <w:szCs w:val="19"/>
        </w:rPr>
        <w:t xml:space="preserve">Total 1000 </w:t>
      </w:r>
      <w:proofErr w:type="spellStart"/>
      <w:r w:rsidRPr="00913924">
        <w:rPr>
          <w:rFonts w:ascii="DINPro-Regular" w:eastAsia="DINPro-Regular" w:hAnsi="DINPro-Medium" w:cs="DINPro-Regular" w:hint="eastAsia"/>
          <w:sz w:val="21"/>
          <w:szCs w:val="19"/>
        </w:rPr>
        <w:t>μ</w:t>
      </w:r>
      <w:r w:rsidRPr="00913924">
        <w:rPr>
          <w:rFonts w:ascii="DINPro-Regular" w:eastAsia="DINPro-Regular" w:hAnsi="DINPro-Medium" w:cs="DINPro-Regular"/>
          <w:sz w:val="21"/>
          <w:szCs w:val="19"/>
        </w:rPr>
        <w:t>L</w:t>
      </w:r>
      <w:proofErr w:type="spellEnd"/>
    </w:p>
    <w:p w14:paraId="1D59A2E1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0"/>
        </w:rPr>
      </w:pPr>
      <w:r w:rsidRPr="00913924">
        <w:rPr>
          <w:rFonts w:ascii="DINPro-Medium" w:hAnsi="DINPro-Medium" w:cs="DINPro-Medium"/>
          <w:szCs w:val="20"/>
        </w:rPr>
        <w:t xml:space="preserve">IMPORTANT! </w:t>
      </w:r>
      <w:r w:rsidRPr="00913924">
        <w:rPr>
          <w:rFonts w:ascii="TimesNewRoman" w:hAnsi="TimesNewRoman" w:cs="TimesNewRoman"/>
          <w:szCs w:val="20"/>
        </w:rPr>
        <w:t xml:space="preserve">Use </w:t>
      </w:r>
      <w:r w:rsidRPr="00913924">
        <w:rPr>
          <w:rFonts w:ascii="TimesNewRoman,Italic" w:hAnsi="TimesNewRoman,Italic" w:cs="TimesNewRoman,Italic"/>
          <w:i/>
          <w:iCs/>
          <w:szCs w:val="20"/>
        </w:rPr>
        <w:t xml:space="preserve">freshly prepared </w:t>
      </w:r>
      <w:r w:rsidRPr="00913924">
        <w:rPr>
          <w:rFonts w:ascii="TimesNewRoman" w:hAnsi="TimesNewRoman" w:cs="TimesNewRoman"/>
          <w:szCs w:val="20"/>
        </w:rPr>
        <w:t>70% ethanol. A higher percentage of ethanol causes inefficient</w:t>
      </w:r>
      <w:r>
        <w:rPr>
          <w:rFonts w:ascii="TimesNewRoman" w:hAnsi="TimesNewRoman" w:cs="TimesNewRoman"/>
          <w:szCs w:val="20"/>
        </w:rPr>
        <w:t xml:space="preserve"> </w:t>
      </w:r>
      <w:r w:rsidRPr="00913924">
        <w:rPr>
          <w:rFonts w:ascii="TimesNewRoman" w:hAnsi="TimesNewRoman" w:cs="TimesNewRoman"/>
          <w:szCs w:val="20"/>
        </w:rPr>
        <w:t>washing of smaller-sized molecules. A lower percentage of ethanol could cause sample loss.</w:t>
      </w:r>
    </w:p>
    <w:p w14:paraId="12CA6297" w14:textId="77777777" w:rsidR="00310111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Medium" w:hAnsi="DINPro-Medium" w:cs="DINPro-Medium"/>
          <w:sz w:val="23"/>
          <w:szCs w:val="21"/>
        </w:rPr>
      </w:pPr>
    </w:p>
    <w:p w14:paraId="7934EDF4" w14:textId="77777777" w:rsidR="00310111" w:rsidRDefault="00310111" w:rsidP="00310111">
      <w:pPr>
        <w:pStyle w:val="Heading3"/>
      </w:pPr>
      <w:r w:rsidRPr="00913924">
        <w:rPr>
          <w:rFonts w:ascii="DINPro-Medium" w:hAnsi="DINPro-Medium" w:cs="DINPro-Medium"/>
          <w:sz w:val="23"/>
          <w:szCs w:val="21"/>
        </w:rPr>
        <w:t xml:space="preserve">3. </w:t>
      </w:r>
      <w:r w:rsidRPr="00913924">
        <w:t xml:space="preserve">Add </w:t>
      </w:r>
      <w:proofErr w:type="spellStart"/>
      <w:r w:rsidRPr="00913924">
        <w:t>Agencourt</w:t>
      </w:r>
      <w:proofErr w:type="spellEnd"/>
      <w:r w:rsidRPr="00913924">
        <w:rPr>
          <w:sz w:val="15"/>
          <w:szCs w:val="13"/>
        </w:rPr>
        <w:t xml:space="preserve">® </w:t>
      </w:r>
      <w:proofErr w:type="spellStart"/>
      <w:r w:rsidRPr="00913924">
        <w:t>AMPure</w:t>
      </w:r>
      <w:proofErr w:type="spellEnd"/>
      <w:r w:rsidRPr="00913924">
        <w:rPr>
          <w:sz w:val="15"/>
          <w:szCs w:val="13"/>
        </w:rPr>
        <w:t xml:space="preserve">® </w:t>
      </w:r>
      <w:r w:rsidRPr="00913924">
        <w:t>XP Reagent to each sample as indicated below, mix the bead suspension with</w:t>
      </w:r>
      <w:r>
        <w:t xml:space="preserve"> </w:t>
      </w:r>
      <w:r w:rsidRPr="00913924">
        <w:t>the DNA by pipetting up and down several times, and incubate the samples at room temperature for</w:t>
      </w:r>
      <w:r>
        <w:t xml:space="preserve"> </w:t>
      </w:r>
      <w:r w:rsidRPr="00913924">
        <w:t>5 minutes.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866"/>
        <w:gridCol w:w="1866"/>
        <w:gridCol w:w="1870"/>
        <w:gridCol w:w="1871"/>
      </w:tblGrid>
      <w:tr w:rsidR="00310111" w14:paraId="3451C559" w14:textId="77777777" w:rsidTr="00287A15">
        <w:tc>
          <w:tcPr>
            <w:tcW w:w="1915" w:type="dxa"/>
          </w:tcPr>
          <w:p w14:paraId="7E99A532" w14:textId="77777777" w:rsidR="00310111" w:rsidRDefault="00310111" w:rsidP="00287A15">
            <w:r>
              <w:t>Size (</w:t>
            </w:r>
            <w:proofErr w:type="spellStart"/>
            <w:r>
              <w:t>bp</w:t>
            </w:r>
            <w:proofErr w:type="spellEnd"/>
            <w:r>
              <w:t>)</w:t>
            </w:r>
          </w:p>
        </w:tc>
        <w:tc>
          <w:tcPr>
            <w:tcW w:w="1915" w:type="dxa"/>
          </w:tcPr>
          <w:p w14:paraId="67635D3B" w14:textId="77777777" w:rsidR="00310111" w:rsidRDefault="00310111" w:rsidP="00287A15">
            <w:r>
              <w:t>100-300</w:t>
            </w:r>
          </w:p>
        </w:tc>
        <w:tc>
          <w:tcPr>
            <w:tcW w:w="1915" w:type="dxa"/>
          </w:tcPr>
          <w:p w14:paraId="69FC9A31" w14:textId="77777777" w:rsidR="00310111" w:rsidRDefault="00310111" w:rsidP="00287A15">
            <w:r>
              <w:t>301-705</w:t>
            </w:r>
          </w:p>
        </w:tc>
        <w:tc>
          <w:tcPr>
            <w:tcW w:w="1915" w:type="dxa"/>
          </w:tcPr>
          <w:p w14:paraId="1AB42A03" w14:textId="77777777" w:rsidR="00310111" w:rsidRDefault="00310111" w:rsidP="00287A15">
            <w:r>
              <w:t>750-3k</w:t>
            </w:r>
          </w:p>
        </w:tc>
        <w:tc>
          <w:tcPr>
            <w:tcW w:w="1916" w:type="dxa"/>
          </w:tcPr>
          <w:p w14:paraId="0CBC7143" w14:textId="77777777" w:rsidR="00310111" w:rsidRDefault="00310111" w:rsidP="00287A15">
            <w:r>
              <w:t>3k-10k</w:t>
            </w:r>
          </w:p>
        </w:tc>
      </w:tr>
      <w:tr w:rsidR="00310111" w14:paraId="0E43DB62" w14:textId="77777777" w:rsidTr="00287A15">
        <w:tc>
          <w:tcPr>
            <w:tcW w:w="1915" w:type="dxa"/>
          </w:tcPr>
          <w:p w14:paraId="400CAF0A" w14:textId="77777777" w:rsidR="00310111" w:rsidRDefault="00310111" w:rsidP="00287A15">
            <w:r>
              <w:t xml:space="preserve">Volume </w:t>
            </w:r>
            <w:proofErr w:type="spellStart"/>
            <w:r>
              <w:t>AMPure</w:t>
            </w:r>
            <w:proofErr w:type="spellEnd"/>
            <w:r>
              <w:t xml:space="preserve"> </w:t>
            </w:r>
          </w:p>
        </w:tc>
        <w:tc>
          <w:tcPr>
            <w:tcW w:w="1915" w:type="dxa"/>
          </w:tcPr>
          <w:p w14:paraId="41A3E5F4" w14:textId="77777777" w:rsidR="00310111" w:rsidRDefault="00310111" w:rsidP="00287A15">
            <w:r>
              <w:t>1.8X</w:t>
            </w:r>
          </w:p>
        </w:tc>
        <w:tc>
          <w:tcPr>
            <w:tcW w:w="1915" w:type="dxa"/>
          </w:tcPr>
          <w:p w14:paraId="47B99AE1" w14:textId="77777777" w:rsidR="00310111" w:rsidRDefault="00310111" w:rsidP="00287A15">
            <w:r>
              <w:t>1.0X</w:t>
            </w:r>
          </w:p>
        </w:tc>
        <w:tc>
          <w:tcPr>
            <w:tcW w:w="1915" w:type="dxa"/>
          </w:tcPr>
          <w:p w14:paraId="36779064" w14:textId="77777777" w:rsidR="00310111" w:rsidRDefault="00310111" w:rsidP="00287A15">
            <w:r>
              <w:t>0.60X</w:t>
            </w:r>
          </w:p>
        </w:tc>
        <w:tc>
          <w:tcPr>
            <w:tcW w:w="1916" w:type="dxa"/>
          </w:tcPr>
          <w:p w14:paraId="23EB2053" w14:textId="77777777" w:rsidR="00310111" w:rsidRDefault="00310111" w:rsidP="00287A15">
            <w:r>
              <w:t>0.45X</w:t>
            </w:r>
          </w:p>
        </w:tc>
      </w:tr>
    </w:tbl>
    <w:p w14:paraId="5C44002A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1"/>
          <w:szCs w:val="19"/>
        </w:rPr>
      </w:pPr>
      <w:r w:rsidRPr="00913924">
        <w:rPr>
          <w:rFonts w:ascii="DINPro-Regular" w:eastAsia="DINPro-Regular" w:hAnsi="DINPro-Medium" w:cs="DINPro-Regular"/>
          <w:sz w:val="21"/>
          <w:szCs w:val="19"/>
        </w:rPr>
        <w:t>Component Volume</w:t>
      </w:r>
    </w:p>
    <w:p w14:paraId="37C722A0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1"/>
          <w:szCs w:val="19"/>
        </w:rPr>
      </w:pPr>
      <w:r w:rsidRPr="00913924">
        <w:rPr>
          <w:rFonts w:ascii="DINPro-Regular" w:eastAsia="DINPro-Regular" w:hAnsi="DINPro-Medium" w:cs="DINPro-Regular"/>
          <w:sz w:val="21"/>
          <w:szCs w:val="19"/>
        </w:rPr>
        <w:t xml:space="preserve">Amplified genomic DNA 50 </w:t>
      </w:r>
      <w:proofErr w:type="spellStart"/>
      <w:r w:rsidRPr="00913924">
        <w:rPr>
          <w:rFonts w:ascii="DINPro-Regular" w:eastAsia="DINPro-Regular" w:hAnsi="DINPro-Medium" w:cs="DINPro-Regular" w:hint="eastAsia"/>
          <w:sz w:val="21"/>
          <w:szCs w:val="19"/>
        </w:rPr>
        <w:t>μ</w:t>
      </w:r>
      <w:r w:rsidRPr="00913924">
        <w:rPr>
          <w:rFonts w:ascii="DINPro-Regular" w:eastAsia="DINPro-Regular" w:hAnsi="DINPro-Medium" w:cs="DINPro-Regular"/>
          <w:sz w:val="21"/>
          <w:szCs w:val="19"/>
        </w:rPr>
        <w:t>L</w:t>
      </w:r>
      <w:proofErr w:type="spellEnd"/>
    </w:p>
    <w:p w14:paraId="6D882605" w14:textId="77777777" w:rsidR="00310111" w:rsidRPr="00913924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21"/>
          <w:szCs w:val="19"/>
        </w:rPr>
      </w:pPr>
      <w:proofErr w:type="spellStart"/>
      <w:r w:rsidRPr="00913924">
        <w:rPr>
          <w:rFonts w:ascii="DINPro-Regular" w:eastAsia="DINPro-Regular" w:hAnsi="DINPro-Medium" w:cs="DINPro-Regular"/>
          <w:sz w:val="21"/>
          <w:szCs w:val="19"/>
        </w:rPr>
        <w:t>Agencourt</w:t>
      </w:r>
      <w:r w:rsidRPr="00913924">
        <w:rPr>
          <w:rFonts w:ascii="DINPro-Regular" w:eastAsia="DINPro-Regular" w:hAnsi="DINPro-Medium" w:cs="DINPro-Regular"/>
          <w:sz w:val="13"/>
          <w:szCs w:val="11"/>
        </w:rPr>
        <w:t>R</w:t>
      </w:r>
      <w:proofErr w:type="spellEnd"/>
      <w:r w:rsidRPr="00913924">
        <w:rPr>
          <w:rFonts w:ascii="DINPro-Regular" w:eastAsia="DINPro-Regular" w:hAnsi="DINPro-Medium" w:cs="DINPro-Regular"/>
          <w:sz w:val="13"/>
          <w:szCs w:val="11"/>
        </w:rPr>
        <w:t xml:space="preserve"> </w:t>
      </w:r>
      <w:proofErr w:type="spellStart"/>
      <w:r w:rsidRPr="00913924">
        <w:rPr>
          <w:rFonts w:ascii="DINPro-Regular" w:eastAsia="DINPro-Regular" w:hAnsi="DINPro-Medium" w:cs="DINPro-Regular"/>
          <w:sz w:val="21"/>
          <w:szCs w:val="19"/>
        </w:rPr>
        <w:t>AMPure</w:t>
      </w:r>
      <w:r w:rsidRPr="00913924">
        <w:rPr>
          <w:rFonts w:ascii="DINPro-Regular" w:eastAsia="DINPro-Regular" w:hAnsi="DINPro-Medium" w:cs="DINPro-Regular"/>
          <w:sz w:val="13"/>
          <w:szCs w:val="11"/>
        </w:rPr>
        <w:t>R</w:t>
      </w:r>
      <w:proofErr w:type="spellEnd"/>
      <w:r w:rsidRPr="00913924">
        <w:rPr>
          <w:rFonts w:ascii="DINPro-Regular" w:eastAsia="DINPro-Regular" w:hAnsi="DINPro-Medium" w:cs="DINPro-Regular"/>
          <w:sz w:val="13"/>
          <w:szCs w:val="11"/>
        </w:rPr>
        <w:t xml:space="preserve"> </w:t>
      </w:r>
      <w:r w:rsidRPr="00913924">
        <w:rPr>
          <w:rFonts w:ascii="DINPro-Regular" w:eastAsia="DINPro-Regular" w:hAnsi="DINPro-Medium" w:cs="DINPro-Regular"/>
          <w:sz w:val="21"/>
          <w:szCs w:val="19"/>
        </w:rPr>
        <w:t xml:space="preserve">XP Reagent </w:t>
      </w:r>
      <w:r>
        <w:rPr>
          <w:rFonts w:ascii="DINPro-Regular" w:eastAsia="DINPro-Regular" w:hAnsi="DINPro-Medium" w:cs="DINPro-Regular"/>
          <w:sz w:val="21"/>
          <w:szCs w:val="19"/>
        </w:rPr>
        <w:t>50</w:t>
      </w:r>
      <w:r w:rsidRPr="00913924">
        <w:rPr>
          <w:rFonts w:ascii="DINPro-Regular" w:eastAsia="DINPro-Regular" w:hAnsi="DINPro-Medium" w:cs="DINPro-Regular"/>
          <w:sz w:val="21"/>
          <w:szCs w:val="19"/>
        </w:rPr>
        <w:t xml:space="preserve"> </w:t>
      </w:r>
      <w:proofErr w:type="spellStart"/>
      <w:r w:rsidRPr="00913924">
        <w:rPr>
          <w:rFonts w:ascii="DINPro-Regular" w:eastAsia="DINPro-Regular" w:hAnsi="DINPro-Medium" w:cs="DINPro-Regular" w:hint="eastAsia"/>
          <w:sz w:val="21"/>
          <w:szCs w:val="19"/>
        </w:rPr>
        <w:t>μ</w:t>
      </w:r>
      <w:r w:rsidRPr="00913924">
        <w:rPr>
          <w:rFonts w:ascii="DINPro-Regular" w:eastAsia="DINPro-Regular" w:hAnsi="DINPro-Medium" w:cs="DINPro-Regular"/>
          <w:sz w:val="21"/>
          <w:szCs w:val="19"/>
        </w:rPr>
        <w:t>L</w:t>
      </w:r>
      <w:proofErr w:type="spellEnd"/>
      <w:r w:rsidRPr="00913924">
        <w:rPr>
          <w:rFonts w:ascii="DINPro-Regular" w:eastAsia="DINPro-Regular" w:hAnsi="DINPro-Medium" w:cs="DINPro-Regular"/>
          <w:sz w:val="21"/>
          <w:szCs w:val="19"/>
        </w:rPr>
        <w:t>*</w:t>
      </w:r>
    </w:p>
    <w:p w14:paraId="1B277C1D" w14:textId="77777777" w:rsidR="00310111" w:rsidRDefault="00310111" w:rsidP="0031011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sz w:val="18"/>
          <w:szCs w:val="16"/>
        </w:rPr>
      </w:pPr>
      <w:r w:rsidRPr="00913924">
        <w:rPr>
          <w:rFonts w:ascii="DINPro-Regular" w:eastAsia="DINPro-Regular" w:hAnsi="DINPro-Medium" w:cs="DINPro-Regular"/>
          <w:sz w:val="21"/>
          <w:szCs w:val="19"/>
        </w:rPr>
        <w:t xml:space="preserve">* </w:t>
      </w:r>
      <w:r w:rsidRPr="00913924">
        <w:rPr>
          <w:rFonts w:ascii="DINPro-Regular" w:eastAsia="DINPro-Regular" w:hAnsi="DINPro-Medium" w:cs="DINPro-Regular"/>
          <w:sz w:val="18"/>
          <w:szCs w:val="16"/>
        </w:rPr>
        <w:t>Equal to 1.</w:t>
      </w:r>
      <w:r>
        <w:rPr>
          <w:rFonts w:ascii="DINPro-Regular" w:eastAsia="DINPro-Regular" w:hAnsi="DINPro-Medium" w:cs="DINPro-Regular"/>
          <w:sz w:val="18"/>
          <w:szCs w:val="16"/>
        </w:rPr>
        <w:t>0</w:t>
      </w:r>
      <w:r w:rsidRPr="00913924">
        <w:rPr>
          <w:rFonts w:ascii="DINPro-Regular" w:eastAsia="DINPro-Regular" w:hAnsi="DINPro-Medium" w:cs="DINPro-Regular"/>
          <w:sz w:val="18"/>
          <w:szCs w:val="16"/>
        </w:rPr>
        <w:t xml:space="preserve"> volumes of </w:t>
      </w:r>
      <w:r>
        <w:rPr>
          <w:rFonts w:ascii="DINPro-Regular" w:eastAsia="DINPro-Regular" w:hAnsi="DINPro-Medium" w:cs="DINPro-Regular"/>
          <w:sz w:val="18"/>
          <w:szCs w:val="16"/>
        </w:rPr>
        <w:t>PCR product</w:t>
      </w:r>
    </w:p>
    <w:p w14:paraId="54D12665" w14:textId="77777777" w:rsidR="00310111" w:rsidRPr="005D3FD3" w:rsidRDefault="00310111" w:rsidP="00310111">
      <w:pPr>
        <w:pStyle w:val="Heading3"/>
        <w:rPr>
          <w:rFonts w:ascii="DINPro-Regular" w:eastAsia="DINPro-Regular" w:hAnsi="DINPro-Medium" w:cs="DINPro-Regular"/>
          <w:sz w:val="18"/>
          <w:szCs w:val="16"/>
        </w:rPr>
      </w:pPr>
      <w:r w:rsidRPr="00913924">
        <w:rPr>
          <w:rFonts w:ascii="DINPro-Medium" w:hAnsi="DINPro-Medium" w:cs="DINPro-Medium"/>
          <w:sz w:val="23"/>
          <w:szCs w:val="21"/>
        </w:rPr>
        <w:lastRenderedPageBreak/>
        <w:t xml:space="preserve">4. </w:t>
      </w:r>
      <w:r w:rsidRPr="00913924">
        <w:t xml:space="preserve">Place each plate or tube on a magnet (such as the </w:t>
      </w:r>
      <w:proofErr w:type="spellStart"/>
      <w:r w:rsidRPr="00913924">
        <w:t>Agencourt</w:t>
      </w:r>
      <w:proofErr w:type="spellEnd"/>
      <w:r w:rsidRPr="00913924">
        <w:rPr>
          <w:sz w:val="15"/>
          <w:szCs w:val="13"/>
        </w:rPr>
        <w:t xml:space="preserve">® </w:t>
      </w:r>
      <w:proofErr w:type="spellStart"/>
      <w:r w:rsidRPr="00913924">
        <w:t>SPRIPlate</w:t>
      </w:r>
      <w:proofErr w:type="spellEnd"/>
      <w:r w:rsidRPr="00913924">
        <w:t xml:space="preserve"> 96R Magnet Plate or Magna-Sep</w:t>
      </w:r>
      <w:r w:rsidRPr="00913924">
        <w:rPr>
          <w:sz w:val="15"/>
          <w:szCs w:val="13"/>
        </w:rPr>
        <w:t>™</w:t>
      </w:r>
      <w:r>
        <w:rPr>
          <w:sz w:val="15"/>
          <w:szCs w:val="13"/>
        </w:rPr>
        <w:t xml:space="preserve"> </w:t>
      </w:r>
      <w:r w:rsidRPr="00913924">
        <w:t>96 Magnetic Particle Separator) for 2 minutes. After the solution clears, carefully remove and discard the</w:t>
      </w:r>
      <w:r>
        <w:t xml:space="preserve"> </w:t>
      </w:r>
      <w:r w:rsidRPr="00913924">
        <w:t>supernatant from each sample without disturbing the pellet.</w:t>
      </w:r>
    </w:p>
    <w:p w14:paraId="76BAE3EE" w14:textId="77777777" w:rsidR="00310111" w:rsidRPr="00913924" w:rsidRDefault="00310111" w:rsidP="00310111">
      <w:pPr>
        <w:pStyle w:val="Heading3"/>
      </w:pPr>
      <w:r w:rsidRPr="00913924">
        <w:rPr>
          <w:rFonts w:ascii="DINPro-Medium" w:hAnsi="DINPro-Medium" w:cs="DINPro-Medium"/>
          <w:sz w:val="23"/>
          <w:szCs w:val="21"/>
        </w:rPr>
        <w:t xml:space="preserve">5. </w:t>
      </w:r>
      <w:r w:rsidRPr="00913924">
        <w:t xml:space="preserve">Without removing the samples from the magnet, add </w:t>
      </w:r>
      <w:r>
        <w:t>1</w:t>
      </w:r>
      <w:r w:rsidRPr="00913924">
        <w:t>0</w:t>
      </w:r>
      <w:r>
        <w:t>0</w:t>
      </w:r>
      <w:r w:rsidRPr="00913924">
        <w:t xml:space="preserve"> </w:t>
      </w:r>
      <w:proofErr w:type="spellStart"/>
      <w:r w:rsidRPr="00913924">
        <w:t>μL</w:t>
      </w:r>
      <w:proofErr w:type="spellEnd"/>
      <w:r w:rsidRPr="00913924">
        <w:t xml:space="preserve"> of freshly prepared 70% ethanol to each well or</w:t>
      </w:r>
      <w:r>
        <w:t xml:space="preserve"> </w:t>
      </w:r>
      <w:r w:rsidRPr="00913924">
        <w:t>tube</w:t>
      </w:r>
      <w:r>
        <w:t xml:space="preserve"> at opposite site </w:t>
      </w:r>
      <w:proofErr w:type="gramStart"/>
      <w:r>
        <w:t>of  the</w:t>
      </w:r>
      <w:proofErr w:type="gramEnd"/>
      <w:r>
        <w:t xml:space="preserve">  pellet</w:t>
      </w:r>
      <w:r w:rsidRPr="00913924">
        <w:t xml:space="preserve"> and incubate the samples at room temperature for 30 seconds. After the solution clears, remove and</w:t>
      </w:r>
      <w:r>
        <w:t xml:space="preserve"> </w:t>
      </w:r>
      <w:r w:rsidRPr="00913924">
        <w:t>discard the supernatant without disturbing the pellet.</w:t>
      </w:r>
    </w:p>
    <w:p w14:paraId="7AC7093C" w14:textId="77777777" w:rsidR="00310111" w:rsidRPr="00913924" w:rsidRDefault="00310111" w:rsidP="00310111">
      <w:pPr>
        <w:pStyle w:val="Heading3"/>
      </w:pPr>
      <w:r w:rsidRPr="00913924">
        <w:rPr>
          <w:rFonts w:ascii="DINPro-Medium" w:hAnsi="DINPro-Medium" w:cs="DINPro-Medium"/>
          <w:sz w:val="23"/>
          <w:szCs w:val="21"/>
        </w:rPr>
        <w:t xml:space="preserve">6. </w:t>
      </w:r>
      <w:r w:rsidRPr="00913924">
        <w:t>Repeat step 5 for a second wash.</w:t>
      </w:r>
    </w:p>
    <w:p w14:paraId="40BA32AA" w14:textId="77777777" w:rsidR="00310111" w:rsidRPr="00913924" w:rsidRDefault="00310111" w:rsidP="00310111">
      <w:pPr>
        <w:pStyle w:val="Heading3"/>
      </w:pPr>
      <w:r w:rsidRPr="00913924">
        <w:rPr>
          <w:rFonts w:ascii="DINPro-Medium" w:hAnsi="DINPro-Medium" w:cs="DINPro-Medium"/>
          <w:sz w:val="23"/>
          <w:szCs w:val="21"/>
        </w:rPr>
        <w:t xml:space="preserve">7. </w:t>
      </w:r>
      <w:r w:rsidRPr="00913924">
        <w:t>To remove residual ethanol, keep the samples on the magnet and carefully aspirate remaining supernatant</w:t>
      </w:r>
      <w:r>
        <w:t xml:space="preserve"> </w:t>
      </w:r>
      <w:r w:rsidRPr="00913924">
        <w:t>with a 20-μL pipet without disturbing the pellet.</w:t>
      </w:r>
    </w:p>
    <w:p w14:paraId="423684F1" w14:textId="77777777" w:rsidR="00310111" w:rsidRPr="00136B99" w:rsidRDefault="00310111" w:rsidP="00310111">
      <w:pPr>
        <w:pStyle w:val="Heading3"/>
      </w:pPr>
      <w:r w:rsidRPr="00136B99">
        <w:t>8. Air-dry the beads on the magnet at room temperature for ≤5 minutes.</w:t>
      </w:r>
      <w:r>
        <w:t xml:space="preserve"> (</w:t>
      </w:r>
      <w:proofErr w:type="gramStart"/>
      <w:r>
        <w:t>do</w:t>
      </w:r>
      <w:proofErr w:type="gramEnd"/>
      <w:r>
        <w:t xml:space="preserve"> not </w:t>
      </w:r>
      <w:proofErr w:type="spellStart"/>
      <w:r>
        <w:t>overdry</w:t>
      </w:r>
      <w:proofErr w:type="spellEnd"/>
      <w:r>
        <w:t>)</w:t>
      </w:r>
    </w:p>
    <w:p w14:paraId="4096DB95" w14:textId="77777777" w:rsidR="00310111" w:rsidRPr="00136B99" w:rsidRDefault="00310111" w:rsidP="00310111">
      <w:pPr>
        <w:pStyle w:val="Heading3"/>
      </w:pPr>
      <w:r w:rsidRPr="00136B99">
        <w:t xml:space="preserve">9. Remove the samples from the magnet, add </w:t>
      </w:r>
      <w:ins w:id="37" w:author="Wang, Qun" w:date="2017-05-05T21:15:00Z">
        <w:r w:rsidR="008C3CBA">
          <w:t>40</w:t>
        </w:r>
      </w:ins>
      <w:del w:id="38" w:author="Wang, Qun" w:date="2017-05-05T21:15:00Z">
        <w:r w:rsidDel="008C3CBA">
          <w:delText>55</w:delText>
        </w:r>
      </w:del>
      <w:r w:rsidRPr="00136B99">
        <w:t xml:space="preserve"> </w:t>
      </w:r>
      <w:proofErr w:type="spellStart"/>
      <w:r w:rsidRPr="00136B99">
        <w:t>μL</w:t>
      </w:r>
      <w:proofErr w:type="spellEnd"/>
      <w:r w:rsidRPr="00136B99">
        <w:t xml:space="preserve"> of </w:t>
      </w:r>
      <w:proofErr w:type="spellStart"/>
      <w:r>
        <w:t>low</w:t>
      </w:r>
      <w:r w:rsidRPr="00136B99">
        <w:t>TE</w:t>
      </w:r>
      <w:proofErr w:type="spellEnd"/>
      <w:r w:rsidRPr="00136B99">
        <w:t xml:space="preserve"> to each well or tube, and pipet the samples up and down to mix.</w:t>
      </w:r>
    </w:p>
    <w:p w14:paraId="7672A849" w14:textId="77777777" w:rsidR="00310111" w:rsidRPr="00136B99" w:rsidRDefault="00310111" w:rsidP="00310111">
      <w:pPr>
        <w:pStyle w:val="Heading3"/>
      </w:pPr>
      <w:r w:rsidRPr="00136B99">
        <w:t xml:space="preserve">10. Place the plate or tube on the magnet for at least </w:t>
      </w:r>
      <w:r>
        <w:t xml:space="preserve">2 </w:t>
      </w:r>
      <w:r w:rsidRPr="00136B99">
        <w:t xml:space="preserve">minute until the solution clears and the beads are pelleted. Transfer </w:t>
      </w:r>
      <w:ins w:id="39" w:author="Wang, Qun" w:date="2017-05-05T21:15:00Z">
        <w:r w:rsidR="008C3CBA">
          <w:t>40</w:t>
        </w:r>
      </w:ins>
      <w:del w:id="40" w:author="Wang, Qun" w:date="2017-05-05T21:15:00Z">
        <w:r w:rsidDel="008C3CBA">
          <w:delText>50</w:delText>
        </w:r>
      </w:del>
      <w:r w:rsidRPr="003462E1">
        <w:t xml:space="preserve"> </w:t>
      </w:r>
      <w:proofErr w:type="spellStart"/>
      <w:r w:rsidRPr="00136B99">
        <w:t>μL</w:t>
      </w:r>
      <w:proofErr w:type="spellEnd"/>
      <w:r w:rsidRPr="00136B99">
        <w:t xml:space="preserve"> supernatant containing the amplicon library to a new well or tube.</w:t>
      </w:r>
    </w:p>
    <w:p w14:paraId="27AEEB76" w14:textId="77777777" w:rsidR="00310111" w:rsidRDefault="00310111" w:rsidP="0031011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Cs w:val="20"/>
        </w:rPr>
      </w:pPr>
      <w:r w:rsidRPr="00913924">
        <w:rPr>
          <w:rFonts w:ascii="DINPro-Medium" w:hAnsi="DINPro-Medium" w:cs="DINPro-Medium"/>
          <w:color w:val="000000"/>
          <w:szCs w:val="20"/>
        </w:rPr>
        <w:t xml:space="preserve">IMPORTANT! </w:t>
      </w:r>
      <w:r w:rsidRPr="00913924">
        <w:rPr>
          <w:rFonts w:ascii="TimesNewRoman" w:hAnsi="TimesNewRoman" w:cs="TimesNewRoman"/>
          <w:color w:val="000000"/>
          <w:szCs w:val="20"/>
        </w:rPr>
        <w:t xml:space="preserve">The </w:t>
      </w:r>
      <w:r w:rsidRPr="00913924">
        <w:rPr>
          <w:rFonts w:ascii="TimesNewRoman,BoldItalic" w:hAnsi="TimesNewRoman,BoldItalic" w:cs="TimesNewRoman,BoldItalic"/>
          <w:b/>
          <w:bCs/>
          <w:i/>
          <w:iCs/>
          <w:color w:val="000000"/>
          <w:szCs w:val="20"/>
        </w:rPr>
        <w:t xml:space="preserve">supernatant </w:t>
      </w:r>
      <w:r w:rsidRPr="00913924">
        <w:rPr>
          <w:rFonts w:ascii="TimesNewRoman" w:hAnsi="TimesNewRoman" w:cs="TimesNewRoman"/>
          <w:color w:val="000000"/>
          <w:szCs w:val="20"/>
        </w:rPr>
        <w:t xml:space="preserve">contains the amplicon library. </w:t>
      </w:r>
      <w:r w:rsidRPr="00913924">
        <w:rPr>
          <w:rFonts w:ascii="TimesNewRoman,Bold" w:hAnsi="TimesNewRoman,Bold" w:cs="TimesNewRoman,Bold"/>
          <w:b/>
          <w:bCs/>
          <w:color w:val="000000"/>
          <w:szCs w:val="20"/>
        </w:rPr>
        <w:t>Do not discard!</w:t>
      </w:r>
      <w:r>
        <w:rPr>
          <w:rFonts w:ascii="TimesNewRoman,Bold" w:hAnsi="TimesNewRoman,Bold" w:cs="TimesNewRoman,Bold"/>
          <w:b/>
          <w:bCs/>
          <w:color w:val="000000"/>
          <w:szCs w:val="20"/>
        </w:rPr>
        <w:t xml:space="preserve"> Beads interfere </w:t>
      </w:r>
      <w:proofErr w:type="spellStart"/>
      <w:r>
        <w:rPr>
          <w:rFonts w:ascii="TimesNewRoman,Bold" w:hAnsi="TimesNewRoman,Bold" w:cs="TimesNewRoman,Bold"/>
          <w:b/>
          <w:bCs/>
          <w:color w:val="000000"/>
          <w:szCs w:val="20"/>
        </w:rPr>
        <w:t>Bioanalyzer</w:t>
      </w:r>
      <w:proofErr w:type="spellEnd"/>
      <w:r>
        <w:rPr>
          <w:rFonts w:ascii="TimesNewRoman,Bold" w:hAnsi="TimesNewRoman,Bold" w:cs="TimesNewRoman,Bold"/>
          <w:b/>
          <w:bCs/>
          <w:color w:val="000000"/>
          <w:szCs w:val="20"/>
        </w:rPr>
        <w:t xml:space="preserve"> reading. </w:t>
      </w:r>
    </w:p>
    <w:p w14:paraId="7C8BD9EB" w14:textId="77777777" w:rsidR="00310111" w:rsidRDefault="00310111" w:rsidP="0031011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Cs/>
          <w:color w:val="000000"/>
          <w:szCs w:val="20"/>
        </w:rPr>
      </w:pPr>
      <w:proofErr w:type="gramStart"/>
      <w:r w:rsidRPr="003462E1">
        <w:rPr>
          <w:rFonts w:ascii="TimesNewRoman,Bold" w:hAnsi="TimesNewRoman,Bold" w:cs="TimesNewRoman,Bold"/>
          <w:bCs/>
          <w:color w:val="000000"/>
          <w:szCs w:val="20"/>
        </w:rPr>
        <w:t>consider</w:t>
      </w:r>
      <w:proofErr w:type="gramEnd"/>
      <w:r w:rsidRPr="003462E1">
        <w:rPr>
          <w:rFonts w:ascii="TimesNewRoman,Bold" w:hAnsi="TimesNewRoman,Bold" w:cs="TimesNewRoman,Bold"/>
          <w:bCs/>
          <w:color w:val="000000"/>
          <w:szCs w:val="20"/>
        </w:rPr>
        <w:t xml:space="preserve"> dilute the DNA (</w:t>
      </w:r>
      <w:r>
        <w:rPr>
          <w:rFonts w:ascii="TimesNewRoman,Bold" w:hAnsi="TimesNewRoman,Bold" w:cs="TimesNewRoman,Bold"/>
          <w:bCs/>
          <w:color w:val="000000"/>
          <w:szCs w:val="20"/>
        </w:rPr>
        <w:t xml:space="preserve">add 50 </w:t>
      </w:r>
      <w:r w:rsidRPr="003462E1">
        <w:rPr>
          <w:rFonts w:ascii="TimesNewRoman,Bold" w:hAnsi="TimesNewRoman,Bold" w:cs="TimesNewRoman,Bold"/>
          <w:bCs/>
          <w:color w:val="000000"/>
          <w:szCs w:val="20"/>
        </w:rPr>
        <w:t xml:space="preserve">to100 </w:t>
      </w:r>
      <w:proofErr w:type="spellStart"/>
      <w:r w:rsidRPr="003462E1">
        <w:t>μL</w:t>
      </w:r>
      <w:proofErr w:type="spellEnd"/>
      <w:r>
        <w:t xml:space="preserve"> low TE</w:t>
      </w:r>
      <w:r w:rsidRPr="003462E1">
        <w:rPr>
          <w:rFonts w:ascii="TimesNewRoman,Bold" w:hAnsi="TimesNewRoman,Bold" w:cs="TimesNewRoman,Bold"/>
          <w:bCs/>
          <w:color w:val="000000"/>
          <w:szCs w:val="20"/>
        </w:rPr>
        <w:t xml:space="preserve">) </w:t>
      </w:r>
      <w:r>
        <w:rPr>
          <w:rFonts w:ascii="TimesNewRoman,Bold" w:hAnsi="TimesNewRoman,Bold" w:cs="TimesNewRoman,Bold"/>
          <w:bCs/>
          <w:color w:val="000000"/>
          <w:szCs w:val="20"/>
        </w:rPr>
        <w:t xml:space="preserve">first before doing </w:t>
      </w:r>
      <w:proofErr w:type="spellStart"/>
      <w:r>
        <w:rPr>
          <w:rFonts w:ascii="TimesNewRoman,Bold" w:hAnsi="TimesNewRoman,Bold" w:cs="TimesNewRoman,Bold"/>
          <w:bCs/>
          <w:color w:val="000000"/>
          <w:szCs w:val="20"/>
        </w:rPr>
        <w:t>Bioanalyzer</w:t>
      </w:r>
      <w:proofErr w:type="spellEnd"/>
      <w:r>
        <w:rPr>
          <w:rFonts w:ascii="TimesNewRoman,Bold" w:hAnsi="TimesNewRoman,Bold" w:cs="TimesNewRoman,Bold"/>
          <w:bCs/>
          <w:color w:val="000000"/>
          <w:szCs w:val="20"/>
        </w:rPr>
        <w:t>, high concentration may cause error readings.</w:t>
      </w:r>
    </w:p>
    <w:p w14:paraId="1C33F439" w14:textId="77777777" w:rsidR="007D4731" w:rsidRDefault="00310111" w:rsidP="0031011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FF0000"/>
          <w:sz w:val="24"/>
          <w:szCs w:val="20"/>
        </w:rPr>
      </w:pPr>
      <w:r w:rsidRPr="00F21012">
        <w:rPr>
          <w:rFonts w:ascii="TimesNewRoman,Bold" w:hAnsi="TimesNewRoman,Bold" w:cs="TimesNewRoman,Bold"/>
          <w:b/>
          <w:bCs/>
          <w:color w:val="FF0000"/>
          <w:sz w:val="24"/>
          <w:szCs w:val="20"/>
        </w:rPr>
        <w:t xml:space="preserve">If a lot of dimers </w:t>
      </w:r>
      <w:r>
        <w:rPr>
          <w:rFonts w:ascii="TimesNewRoman,Bold" w:hAnsi="TimesNewRoman,Bold" w:cs="TimesNewRoman,Bold"/>
          <w:b/>
          <w:bCs/>
          <w:color w:val="FF0000"/>
          <w:sz w:val="24"/>
          <w:szCs w:val="20"/>
        </w:rPr>
        <w:t xml:space="preserve">exist </w:t>
      </w:r>
      <w:r w:rsidRPr="00F21012">
        <w:rPr>
          <w:rFonts w:ascii="TimesNewRoman,Bold" w:hAnsi="TimesNewRoman,Bold" w:cs="TimesNewRoman,Bold"/>
          <w:b/>
          <w:bCs/>
          <w:color w:val="FF0000"/>
          <w:sz w:val="24"/>
          <w:szCs w:val="20"/>
        </w:rPr>
        <w:t xml:space="preserve">in gel or </w:t>
      </w:r>
      <w:proofErr w:type="spellStart"/>
      <w:r w:rsidRPr="00F21012">
        <w:rPr>
          <w:rFonts w:ascii="TimesNewRoman,Bold" w:hAnsi="TimesNewRoman,Bold" w:cs="TimesNewRoman,Bold"/>
          <w:b/>
          <w:bCs/>
          <w:color w:val="FF0000"/>
          <w:sz w:val="24"/>
          <w:szCs w:val="20"/>
        </w:rPr>
        <w:t>bioanalyzer</w:t>
      </w:r>
      <w:proofErr w:type="spellEnd"/>
      <w:r w:rsidRPr="00F21012">
        <w:rPr>
          <w:rFonts w:ascii="TimesNewRoman,Bold" w:hAnsi="TimesNewRoman,Bold" w:cs="TimesNewRoman,Bold"/>
          <w:b/>
          <w:bCs/>
          <w:color w:val="FF0000"/>
          <w:sz w:val="24"/>
          <w:szCs w:val="20"/>
        </w:rPr>
        <w:t>, consider a second round of purification.</w:t>
      </w:r>
    </w:p>
    <w:p w14:paraId="102CFF42" w14:textId="77777777" w:rsidR="004463F1" w:rsidRDefault="004463F1">
      <w:pPr>
        <w:spacing w:after="160" w:line="259" w:lineRule="auto"/>
        <w:rPr>
          <w:rFonts w:ascii="TimesNewRoman,Bold" w:hAnsi="TimesNewRoman,Bold" w:cs="TimesNewRoman,Bold"/>
          <w:b/>
          <w:bCs/>
          <w:color w:val="FF0000"/>
          <w:sz w:val="24"/>
          <w:szCs w:val="20"/>
        </w:rPr>
      </w:pPr>
      <w:r>
        <w:rPr>
          <w:rFonts w:ascii="TimesNewRoman,Bold" w:hAnsi="TimesNewRoman,Bold" w:cs="TimesNewRoman,Bold"/>
          <w:b/>
          <w:bCs/>
          <w:color w:val="FF0000"/>
          <w:sz w:val="24"/>
          <w:szCs w:val="20"/>
        </w:rPr>
        <w:br w:type="page"/>
      </w:r>
    </w:p>
    <w:p w14:paraId="29494492" w14:textId="77777777" w:rsidR="004463F1" w:rsidRDefault="004463F1" w:rsidP="004463F1">
      <w:pPr>
        <w:pStyle w:val="Heading2"/>
        <w:numPr>
          <w:ilvl w:val="0"/>
          <w:numId w:val="1"/>
        </w:numPr>
      </w:pPr>
      <w:r>
        <w:lastRenderedPageBreak/>
        <w:t xml:space="preserve">Prepare an equimolar pool of the amplicon libraries (by </w:t>
      </w:r>
      <w:proofErr w:type="spellStart"/>
      <w:r>
        <w:t>Bioanalyzer</w:t>
      </w:r>
      <w:proofErr w:type="spellEnd"/>
      <w:r>
        <w:t xml:space="preserve"> or qPCR)</w:t>
      </w:r>
    </w:p>
    <w:p w14:paraId="7AD8545A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Pooling the amplicon libraries in equimolar amounts for library construction ensures even coverage of the target regions. </w:t>
      </w:r>
    </w:p>
    <w:p w14:paraId="5828ED31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14:paraId="35204B3D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DINPro-Medium" w:hAnsi="DINPro-Medium" w:cs="DINPro-Medium"/>
          <w:color w:val="000000"/>
        </w:rPr>
      </w:pPr>
      <w:r>
        <w:rPr>
          <w:rFonts w:ascii="DINPro-Medium" w:hAnsi="DINPro-Medium" w:cs="DINPro-Medium"/>
          <w:color w:val="000000"/>
        </w:rPr>
        <w:t>Materials required for this procedure</w:t>
      </w:r>
    </w:p>
    <w:p w14:paraId="32F34637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 w:rsidRPr="009A7CE5">
        <w:rPr>
          <w:rFonts w:ascii="TimesNewRoman" w:hAnsi="TimesNewRoman" w:cs="TimesNewRoman"/>
          <w:color w:val="000000"/>
          <w:sz w:val="20"/>
          <w:szCs w:val="20"/>
        </w:rPr>
        <w:t>KK4854 – 07960298001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r w:rsidRPr="009A7CE5">
        <w:rPr>
          <w:rFonts w:ascii="TimesNewRoman" w:hAnsi="TimesNewRoman" w:cs="TimesNewRoman"/>
          <w:color w:val="000000"/>
          <w:sz w:val="20"/>
          <w:szCs w:val="20"/>
        </w:rPr>
        <w:t>qPCR Master Mix optimized for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proofErr w:type="spellStart"/>
      <w:r w:rsidRPr="009A7CE5">
        <w:rPr>
          <w:rFonts w:ascii="TimesNewRoman" w:hAnsi="TimesNewRoman" w:cs="TimesNewRoman"/>
          <w:color w:val="000000"/>
          <w:sz w:val="20"/>
          <w:szCs w:val="20"/>
        </w:rPr>
        <w:t>LightCycler</w:t>
      </w:r>
      <w:proofErr w:type="spellEnd"/>
      <w:r w:rsidRPr="009A7CE5">
        <w:rPr>
          <w:rFonts w:ascii="TimesNewRoman" w:hAnsi="TimesNewRoman" w:cs="TimesNewRoman"/>
          <w:color w:val="000000"/>
          <w:sz w:val="20"/>
          <w:szCs w:val="20"/>
        </w:rPr>
        <w:t>® 480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(</w:t>
      </w:r>
      <w:r w:rsidRPr="009A7CE5">
        <w:rPr>
          <w:rFonts w:ascii="TimesNewRoman" w:hAnsi="TimesNewRoman" w:cs="TimesNewRoman"/>
          <w:color w:val="000000"/>
          <w:sz w:val="20"/>
          <w:szCs w:val="20"/>
        </w:rPr>
        <w:t>Complete Kits with: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r w:rsidRPr="009A7CE5">
        <w:rPr>
          <w:rFonts w:ascii="TimesNewRoman" w:hAnsi="TimesNewRoman" w:cs="TimesNewRoman"/>
          <w:color w:val="000000"/>
          <w:sz w:val="20"/>
          <w:szCs w:val="20"/>
        </w:rPr>
        <w:t>DNA Standards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r w:rsidRPr="009A7CE5">
        <w:rPr>
          <w:rFonts w:ascii="TimesNewRoman" w:hAnsi="TimesNewRoman" w:cs="TimesNewRoman"/>
          <w:color w:val="000000"/>
          <w:sz w:val="20"/>
          <w:szCs w:val="20"/>
        </w:rPr>
        <w:t xml:space="preserve">1 – 6 (80 </w:t>
      </w:r>
      <w:proofErr w:type="spellStart"/>
      <w:r w:rsidRPr="009A7CE5">
        <w:rPr>
          <w:rFonts w:ascii="TimesNewRoman" w:hAnsi="TimesNewRoman" w:cs="TimesNewRoman"/>
          <w:color w:val="000000"/>
          <w:sz w:val="20"/>
          <w:szCs w:val="20"/>
        </w:rPr>
        <w:t>μL</w:t>
      </w:r>
      <w:proofErr w:type="spellEnd"/>
      <w:r w:rsidRPr="009A7CE5">
        <w:rPr>
          <w:rFonts w:ascii="TimesNewRoman" w:hAnsi="TimesNewRoman" w:cs="TimesNewRoman"/>
          <w:color w:val="000000"/>
          <w:sz w:val="20"/>
          <w:szCs w:val="20"/>
        </w:rPr>
        <w:t xml:space="preserve"> each)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r w:rsidRPr="009A7CE5">
        <w:rPr>
          <w:rFonts w:ascii="TimesNewRoman" w:hAnsi="TimesNewRoman" w:cs="TimesNewRoman"/>
          <w:color w:val="000000"/>
          <w:sz w:val="20"/>
          <w:szCs w:val="20"/>
        </w:rPr>
        <w:t>Primer Mix (1 mL)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r w:rsidRPr="009A7CE5">
        <w:rPr>
          <w:rFonts w:ascii="TimesNewRoman" w:hAnsi="TimesNewRoman" w:cs="TimesNewRoman"/>
          <w:color w:val="000000"/>
          <w:sz w:val="20"/>
          <w:szCs w:val="20"/>
        </w:rPr>
        <w:t>KAPA SYBR® FAST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r w:rsidRPr="009A7CE5">
        <w:rPr>
          <w:rFonts w:ascii="TimesNewRoman" w:hAnsi="TimesNewRoman" w:cs="TimesNewRoman"/>
          <w:color w:val="000000"/>
          <w:sz w:val="20"/>
          <w:szCs w:val="20"/>
        </w:rPr>
        <w:t>qPCR Master Mix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r w:rsidRPr="009A7CE5">
        <w:rPr>
          <w:rFonts w:ascii="TimesNewRoman" w:hAnsi="TimesNewRoman" w:cs="TimesNewRoman"/>
          <w:color w:val="000000"/>
          <w:sz w:val="20"/>
          <w:szCs w:val="20"/>
        </w:rPr>
        <w:t>(5 mL)</w:t>
      </w:r>
      <w:r>
        <w:rPr>
          <w:rFonts w:ascii="TimesNewRoman" w:hAnsi="TimesNewRoman" w:cs="TimesNewRoman"/>
          <w:color w:val="000000"/>
          <w:sz w:val="20"/>
          <w:szCs w:val="20"/>
        </w:rPr>
        <w:t>)</w:t>
      </w:r>
    </w:p>
    <w:p w14:paraId="39D98AC4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Roche Light Cycler 480</w:t>
      </w:r>
    </w:p>
    <w:p w14:paraId="69AD526C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14:paraId="393FF58B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14:paraId="65BB9615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 w:rsidRPr="009A7CE5">
        <w:rPr>
          <w:rFonts w:ascii="TimesNewRoman" w:hAnsi="TimesNewRoman" w:cs="TimesNewRoman"/>
          <w:color w:val="000000"/>
          <w:sz w:val="20"/>
          <w:szCs w:val="20"/>
        </w:rPr>
        <w:t>KAPA SYBR FAST qPCR Master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r w:rsidRPr="009A7CE5">
        <w:rPr>
          <w:rFonts w:ascii="TimesNewRoman" w:hAnsi="TimesNewRoman" w:cs="TimesNewRoman"/>
          <w:color w:val="000000"/>
          <w:sz w:val="20"/>
          <w:szCs w:val="20"/>
        </w:rPr>
        <w:t xml:space="preserve">Mix (2X) </w:t>
      </w:r>
      <w:r>
        <w:rPr>
          <w:rFonts w:ascii="TimesNewRoman" w:hAnsi="TimesNewRoman" w:cs="TimesNewRoman"/>
          <w:color w:val="000000"/>
          <w:sz w:val="20"/>
          <w:szCs w:val="20"/>
        </w:rPr>
        <w:tab/>
        <w:t>10</w:t>
      </w:r>
      <w:r w:rsidRPr="009A7CE5"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proofErr w:type="spellStart"/>
      <w:r w:rsidRPr="009A7CE5">
        <w:rPr>
          <w:rFonts w:ascii="TimesNewRoman" w:hAnsi="TimesNewRoman" w:cs="TimesNewRoman"/>
          <w:color w:val="000000"/>
          <w:sz w:val="20"/>
          <w:szCs w:val="20"/>
        </w:rPr>
        <w:t>μL</w:t>
      </w:r>
      <w:proofErr w:type="spellEnd"/>
    </w:p>
    <w:p w14:paraId="6879937F" w14:textId="77777777" w:rsidR="004463F1" w:rsidRPr="009A7CE5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 w:rsidRPr="009A7CE5">
        <w:rPr>
          <w:rFonts w:ascii="TimesNewRoman" w:hAnsi="TimesNewRoman" w:cs="TimesNewRoman"/>
          <w:color w:val="000000"/>
          <w:sz w:val="20"/>
          <w:szCs w:val="20"/>
        </w:rPr>
        <w:t xml:space="preserve">Primer Premix (10X) </w:t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proofErr w:type="gramStart"/>
      <w:r w:rsidRPr="009A7CE5">
        <w:rPr>
          <w:rFonts w:ascii="TimesNewRoman" w:hAnsi="TimesNewRoman" w:cs="TimesNewRoman"/>
          <w:color w:val="000000"/>
          <w:sz w:val="20"/>
          <w:szCs w:val="20"/>
        </w:rPr>
        <w:t xml:space="preserve">2 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proofErr w:type="spellStart"/>
      <w:r w:rsidRPr="009A7CE5">
        <w:rPr>
          <w:rFonts w:ascii="TimesNewRoman" w:hAnsi="TimesNewRoman" w:cs="TimesNewRoman"/>
          <w:color w:val="000000"/>
          <w:sz w:val="20"/>
          <w:szCs w:val="20"/>
        </w:rPr>
        <w:t>μL</w:t>
      </w:r>
      <w:proofErr w:type="spellEnd"/>
      <w:proofErr w:type="gramEnd"/>
    </w:p>
    <w:p w14:paraId="1B1C503F" w14:textId="77777777" w:rsidR="004463F1" w:rsidRPr="009A7CE5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 w:rsidRPr="009A7CE5">
        <w:rPr>
          <w:rFonts w:ascii="TimesNewRoman" w:hAnsi="TimesNewRoman" w:cs="TimesNewRoman"/>
          <w:color w:val="000000"/>
          <w:sz w:val="20"/>
          <w:szCs w:val="20"/>
        </w:rPr>
        <w:t xml:space="preserve">PCR-grade water </w:t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proofErr w:type="gramStart"/>
      <w:r w:rsidRPr="009A7CE5">
        <w:rPr>
          <w:rFonts w:ascii="TimesNewRoman" w:hAnsi="TimesNewRoman" w:cs="TimesNewRoman"/>
          <w:color w:val="000000"/>
          <w:sz w:val="20"/>
          <w:szCs w:val="20"/>
        </w:rPr>
        <w:t xml:space="preserve">4 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proofErr w:type="spellStart"/>
      <w:r w:rsidRPr="009A7CE5">
        <w:rPr>
          <w:rFonts w:ascii="TimesNewRoman" w:hAnsi="TimesNewRoman" w:cs="TimesNewRoman"/>
          <w:color w:val="000000"/>
          <w:sz w:val="20"/>
          <w:szCs w:val="20"/>
        </w:rPr>
        <w:t>μL</w:t>
      </w:r>
      <w:proofErr w:type="spellEnd"/>
      <w:proofErr w:type="gramEnd"/>
    </w:p>
    <w:p w14:paraId="283F43F3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14:paraId="1E1E8A8F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Purified Library DNA or Standard</w:t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4</w:t>
      </w:r>
      <w:r w:rsidRPr="009A7CE5"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proofErr w:type="spellStart"/>
      <w:r w:rsidRPr="009A7CE5">
        <w:rPr>
          <w:rFonts w:ascii="TimesNewRoman" w:hAnsi="TimesNewRoman" w:cs="TimesNewRoman"/>
          <w:color w:val="000000"/>
          <w:sz w:val="20"/>
          <w:szCs w:val="20"/>
        </w:rPr>
        <w:t>μL</w:t>
      </w:r>
      <w:proofErr w:type="spellEnd"/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 (library diluted 1:1000 - </w:t>
      </w:r>
      <w:commentRangeStart w:id="41"/>
      <w:r>
        <w:rPr>
          <w:rFonts w:ascii="TimesNewRoman" w:hAnsi="TimesNewRoman" w:cs="TimesNewRoman"/>
          <w:color w:val="000000"/>
          <w:sz w:val="20"/>
          <w:szCs w:val="20"/>
        </w:rPr>
        <w:t>10000</w:t>
      </w:r>
      <w:commentRangeEnd w:id="41"/>
      <w:r w:rsidR="00F43C21">
        <w:rPr>
          <w:rStyle w:val="CommentReference"/>
        </w:rPr>
        <w:commentReference w:id="41"/>
      </w:r>
      <w:r>
        <w:rPr>
          <w:rFonts w:ascii="TimesNewRoman" w:hAnsi="TimesNewRoman" w:cs="TimesNewRoman"/>
          <w:color w:val="000000"/>
          <w:sz w:val="20"/>
          <w:szCs w:val="20"/>
        </w:rPr>
        <w:t>)</w:t>
      </w:r>
    </w:p>
    <w:p w14:paraId="14B65C27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 w:rsidRPr="009A7CE5">
        <w:rPr>
          <w:rFonts w:ascii="TimesNewRoman" w:hAnsi="TimesNewRoman" w:cs="TimesNewRoman"/>
          <w:color w:val="000000"/>
          <w:sz w:val="20"/>
          <w:szCs w:val="20"/>
        </w:rPr>
        <w:t xml:space="preserve">Total volume: </w:t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  <w:t>2</w:t>
      </w:r>
      <w:r w:rsidRPr="009A7CE5">
        <w:rPr>
          <w:rFonts w:ascii="TimesNewRoman" w:hAnsi="TimesNewRoman" w:cs="TimesNewRoman"/>
          <w:color w:val="000000"/>
          <w:sz w:val="20"/>
          <w:szCs w:val="20"/>
        </w:rPr>
        <w:t xml:space="preserve">0 </w:t>
      </w:r>
      <w:proofErr w:type="spellStart"/>
      <w:r w:rsidRPr="009A7CE5">
        <w:rPr>
          <w:rFonts w:ascii="TimesNewRoman" w:hAnsi="TimesNewRoman" w:cs="TimesNewRoman"/>
          <w:color w:val="000000"/>
          <w:sz w:val="20"/>
          <w:szCs w:val="20"/>
        </w:rPr>
        <w:t>μL</w:t>
      </w:r>
      <w:proofErr w:type="spellEnd"/>
    </w:p>
    <w:p w14:paraId="32FA1398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14:paraId="3ECE7660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14:paraId="11A017A5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qPCR</w:t>
      </w:r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</w:p>
    <w:p w14:paraId="45B7D574" w14:textId="77777777" w:rsidR="004463F1" w:rsidRPr="00D407A0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 w:rsidRPr="00D407A0">
        <w:rPr>
          <w:rFonts w:ascii="TimesNewRoman" w:hAnsi="TimesNewRoman" w:cs="TimesNewRoman"/>
          <w:color w:val="000000"/>
          <w:sz w:val="20"/>
          <w:szCs w:val="20"/>
        </w:rPr>
        <w:t xml:space="preserve">Initial denaturation </w:t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Pr="00D407A0">
        <w:rPr>
          <w:rFonts w:ascii="TimesNewRoman" w:hAnsi="TimesNewRoman" w:cs="TimesNewRoman"/>
          <w:color w:val="000000"/>
          <w:sz w:val="20"/>
          <w:szCs w:val="20"/>
        </w:rPr>
        <w:t xml:space="preserve">95ºC </w:t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Pr="00D407A0">
        <w:rPr>
          <w:rFonts w:ascii="TimesNewRoman" w:hAnsi="TimesNewRoman" w:cs="TimesNewRoman"/>
          <w:color w:val="000000"/>
          <w:sz w:val="20"/>
          <w:szCs w:val="20"/>
        </w:rPr>
        <w:t xml:space="preserve">5 min </w:t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Pr="00D407A0">
        <w:rPr>
          <w:rFonts w:ascii="TimesNewRoman" w:hAnsi="TimesNewRoman" w:cs="TimesNewRoman"/>
          <w:color w:val="000000"/>
          <w:sz w:val="20"/>
          <w:szCs w:val="20"/>
        </w:rPr>
        <w:t>1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cycle</w:t>
      </w:r>
    </w:p>
    <w:p w14:paraId="3884AC0A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14:paraId="54C8E0DC" w14:textId="77777777" w:rsidR="004463F1" w:rsidRPr="00D407A0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 w:rsidRPr="00D407A0">
        <w:rPr>
          <w:rFonts w:ascii="TimesNewRoman" w:hAnsi="TimesNewRoman" w:cs="TimesNewRoman"/>
          <w:color w:val="000000"/>
          <w:sz w:val="20"/>
          <w:szCs w:val="20"/>
        </w:rPr>
        <w:t xml:space="preserve">Denaturation </w:t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Pr="00D407A0">
        <w:rPr>
          <w:rFonts w:ascii="TimesNewRoman" w:hAnsi="TimesNewRoman" w:cs="TimesNewRoman"/>
          <w:color w:val="000000"/>
          <w:sz w:val="20"/>
          <w:szCs w:val="20"/>
        </w:rPr>
        <w:t xml:space="preserve">95ºC </w:t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Pr="00D407A0">
        <w:rPr>
          <w:rFonts w:ascii="TimesNewRoman" w:hAnsi="TimesNewRoman" w:cs="TimesNewRoman"/>
          <w:color w:val="000000"/>
          <w:sz w:val="20"/>
          <w:szCs w:val="20"/>
        </w:rPr>
        <w:t>30 sec</w:t>
      </w:r>
    </w:p>
    <w:p w14:paraId="396740F9" w14:textId="77777777" w:rsidR="004463F1" w:rsidRPr="00D407A0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 w:rsidRPr="00D407A0">
        <w:rPr>
          <w:rFonts w:ascii="TimesNewRoman" w:hAnsi="TimesNewRoman" w:cs="TimesNewRoman"/>
          <w:color w:val="000000"/>
          <w:sz w:val="20"/>
          <w:szCs w:val="20"/>
        </w:rPr>
        <w:t xml:space="preserve">Annealing/Extension </w:t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Pr="00D407A0">
        <w:rPr>
          <w:rFonts w:ascii="TimesNewRoman" w:hAnsi="TimesNewRoman" w:cs="TimesNewRoman"/>
          <w:color w:val="000000"/>
          <w:sz w:val="20"/>
          <w:szCs w:val="20"/>
        </w:rPr>
        <w:t xml:space="preserve">60ºC </w:t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Pr="00D407A0">
        <w:rPr>
          <w:rFonts w:ascii="TimesNewRoman" w:hAnsi="TimesNewRoman" w:cs="TimesNewRoman"/>
          <w:color w:val="000000"/>
          <w:sz w:val="20"/>
          <w:szCs w:val="20"/>
        </w:rPr>
        <w:t>45 sec</w:t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Pr="00D407A0">
        <w:rPr>
          <w:rFonts w:ascii="TimesNewRoman" w:hAnsi="TimesNewRoman" w:cs="TimesNewRoman"/>
          <w:color w:val="000000"/>
          <w:sz w:val="20"/>
          <w:szCs w:val="20"/>
        </w:rPr>
        <w:t>35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 cycles</w:t>
      </w:r>
    </w:p>
    <w:p w14:paraId="49345D42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 w:rsidRPr="00D407A0">
        <w:rPr>
          <w:rFonts w:ascii="TimesNewRoman" w:hAnsi="TimesNewRoman" w:cs="TimesNewRoman"/>
          <w:color w:val="000000"/>
          <w:sz w:val="20"/>
          <w:szCs w:val="20"/>
        </w:rPr>
        <w:t xml:space="preserve">Data acquisition </w:t>
      </w:r>
    </w:p>
    <w:p w14:paraId="78EA8DC8" w14:textId="77777777" w:rsidR="004463F1" w:rsidRPr="00D407A0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14:paraId="594E2592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Melt curve analysis</w:t>
      </w:r>
      <w:r w:rsidRPr="00D407A0"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000000"/>
          <w:sz w:val="20"/>
          <w:szCs w:val="20"/>
        </w:rPr>
        <w:tab/>
      </w:r>
      <w:r w:rsidRPr="00D407A0">
        <w:rPr>
          <w:rFonts w:ascii="TimesNewRoman" w:hAnsi="TimesNewRoman" w:cs="TimesNewRoman"/>
          <w:color w:val="000000"/>
          <w:sz w:val="20"/>
          <w:szCs w:val="20"/>
        </w:rPr>
        <w:t>65 – 95°C</w:t>
      </w:r>
    </w:p>
    <w:p w14:paraId="26042BE1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14:paraId="0914286A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Data analysis (absolute quantification) with light cycler or KAPA calculation sheet for the concentration in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nM</w:t>
      </w:r>
      <w:proofErr w:type="spellEnd"/>
    </w:p>
    <w:p w14:paraId="655F1D88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14:paraId="0CFCDF00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Make equal amount of DNA mix with 2nM library.</w:t>
      </w:r>
      <w:r>
        <w:rPr>
          <w:rFonts w:ascii="TimesNewRoman" w:hAnsi="TimesNewRoman" w:cs="TimesNewRoman"/>
          <w:color w:val="000000"/>
          <w:sz w:val="20"/>
          <w:szCs w:val="20"/>
        </w:rPr>
        <w:br w:type="page"/>
      </w:r>
    </w:p>
    <w:p w14:paraId="5C03A863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 xml:space="preserve">In the following procedure, each amplicon library is analyzed on the Agilent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Bioanalyzer</w:t>
      </w:r>
      <w:proofErr w:type="spellEnd"/>
      <w:r>
        <w:rPr>
          <w:rFonts w:ascii="TimesNewRoman" w:hAnsi="TimesNewRoman" w:cs="TimesNewRoman"/>
          <w:color w:val="000000"/>
          <w:sz w:val="13"/>
          <w:szCs w:val="13"/>
        </w:rPr>
        <w:t xml:space="preserve">™ </w:t>
      </w:r>
      <w:r>
        <w:rPr>
          <w:rFonts w:ascii="TimesNewRoman" w:hAnsi="TimesNewRoman" w:cs="TimesNewRoman"/>
          <w:color w:val="000000"/>
          <w:sz w:val="20"/>
          <w:szCs w:val="20"/>
        </w:rPr>
        <w:t>instrument to:</w:t>
      </w:r>
    </w:p>
    <w:p w14:paraId="135FD04F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Quantitate each amplicon library for pooling</w:t>
      </w:r>
    </w:p>
    <w:p w14:paraId="5DC72137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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NewRoman" w:hAnsi="TimesNewRoman" w:cs="TimesNewRoman"/>
          <w:color w:val="000000"/>
          <w:sz w:val="20"/>
          <w:szCs w:val="20"/>
        </w:rPr>
        <w:t>Assess the size distribution of each library</w:t>
      </w:r>
    </w:p>
    <w:p w14:paraId="3B5235DD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DINPro-Medium" w:hAnsi="DINPro-Medium" w:cs="DINPro-Medium"/>
          <w:color w:val="000000"/>
        </w:rPr>
      </w:pPr>
      <w:r>
        <w:rPr>
          <w:rFonts w:ascii="DINPro-Medium" w:hAnsi="DINPro-Medium" w:cs="DINPro-Medium"/>
          <w:color w:val="000000"/>
        </w:rPr>
        <w:t>Materials required for this procedure</w:t>
      </w:r>
    </w:p>
    <w:p w14:paraId="5BE934ED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color w:val="000000"/>
          <w:sz w:val="19"/>
          <w:szCs w:val="19"/>
        </w:rPr>
      </w:pPr>
      <w:r>
        <w:rPr>
          <w:rFonts w:ascii="Symbol" w:hAnsi="Symbol" w:cs="Symbol"/>
          <w:color w:val="000000"/>
          <w:sz w:val="19"/>
          <w:szCs w:val="19"/>
        </w:rPr>
        <w:t></w:t>
      </w:r>
      <w:r>
        <w:rPr>
          <w:rFonts w:ascii="Symbol" w:hAnsi="Symbol" w:cs="Symbol"/>
          <w:color w:val="000000"/>
          <w:sz w:val="19"/>
          <w:szCs w:val="19"/>
        </w:rPr>
        <w:t></w:t>
      </w:r>
      <w:r>
        <w:rPr>
          <w:rFonts w:ascii="DINPro-Regular" w:eastAsia="DINPro-Regular" w:hAnsi="DINPro-Medium" w:cs="DINPro-Regular"/>
          <w:color w:val="000000"/>
          <w:sz w:val="19"/>
          <w:szCs w:val="19"/>
        </w:rPr>
        <w:t xml:space="preserve">Agilent </w:t>
      </w:r>
      <w:proofErr w:type="spellStart"/>
      <w:r>
        <w:rPr>
          <w:rFonts w:ascii="DINPro-Regular" w:eastAsia="DINPro-Regular" w:hAnsi="DINPro-Medium" w:cs="DINPro-Regular"/>
          <w:color w:val="000000"/>
          <w:sz w:val="19"/>
          <w:szCs w:val="19"/>
        </w:rPr>
        <w:t>Bioanalyzer</w:t>
      </w:r>
      <w:proofErr w:type="spellEnd"/>
      <w:r>
        <w:rPr>
          <w:rFonts w:ascii="DINPro-Regular" w:eastAsia="DINPro-Regular" w:hAnsi="DINPro-Medium" w:cs="DINPro-Regular" w:hint="eastAsia"/>
          <w:color w:val="000000"/>
          <w:sz w:val="11"/>
          <w:szCs w:val="11"/>
        </w:rPr>
        <w:t>™</w:t>
      </w:r>
      <w:r>
        <w:rPr>
          <w:rFonts w:ascii="DINPro-Regular" w:eastAsia="DINPro-Regular" w:hAnsi="DINPro-Medium" w:cs="DINPro-Regular"/>
          <w:color w:val="000000"/>
          <w:sz w:val="11"/>
          <w:szCs w:val="11"/>
        </w:rPr>
        <w:t xml:space="preserve"> </w:t>
      </w:r>
      <w:r>
        <w:rPr>
          <w:rFonts w:ascii="DINPro-Regular" w:eastAsia="DINPro-Regular" w:hAnsi="DINPro-Medium" w:cs="DINPro-Regular"/>
          <w:color w:val="000000"/>
          <w:sz w:val="19"/>
          <w:szCs w:val="19"/>
        </w:rPr>
        <w:t>2100 instrument</w:t>
      </w:r>
    </w:p>
    <w:p w14:paraId="1CA0598B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color w:val="000000"/>
          <w:sz w:val="19"/>
          <w:szCs w:val="19"/>
        </w:rPr>
      </w:pPr>
      <w:r>
        <w:rPr>
          <w:rFonts w:ascii="Symbol" w:hAnsi="Symbol" w:cs="Symbol"/>
          <w:color w:val="000000"/>
          <w:sz w:val="19"/>
          <w:szCs w:val="19"/>
        </w:rPr>
        <w:t></w:t>
      </w:r>
      <w:r>
        <w:rPr>
          <w:rFonts w:ascii="Symbol" w:hAnsi="Symbol" w:cs="Symbol"/>
          <w:color w:val="000000"/>
          <w:sz w:val="19"/>
          <w:szCs w:val="19"/>
        </w:rPr>
        <w:t></w:t>
      </w:r>
      <w:r>
        <w:rPr>
          <w:rFonts w:ascii="DINPro-Regular" w:eastAsia="DINPro-Regular" w:hAnsi="DINPro-Medium" w:cs="DINPro-Regular"/>
          <w:color w:val="000000"/>
          <w:sz w:val="19"/>
          <w:szCs w:val="19"/>
        </w:rPr>
        <w:t>Agilent DNA 1000 Kit (HS DNA kits)</w:t>
      </w:r>
    </w:p>
    <w:p w14:paraId="4E97DD1F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color w:val="000000"/>
          <w:sz w:val="19"/>
          <w:szCs w:val="19"/>
        </w:rPr>
      </w:pPr>
      <w:r>
        <w:rPr>
          <w:rFonts w:ascii="Symbol" w:hAnsi="Symbol" w:cs="Symbol"/>
          <w:color w:val="000000"/>
          <w:sz w:val="19"/>
          <w:szCs w:val="19"/>
        </w:rPr>
        <w:t></w:t>
      </w:r>
      <w:r>
        <w:rPr>
          <w:rFonts w:ascii="Symbol" w:hAnsi="Symbol" w:cs="Symbol"/>
          <w:color w:val="000000"/>
          <w:sz w:val="19"/>
          <w:szCs w:val="19"/>
        </w:rPr>
        <w:t></w:t>
      </w:r>
      <w:r>
        <w:rPr>
          <w:rFonts w:ascii="DINPro-Regular" w:eastAsia="DINPro-Regular" w:hAnsi="DINPro-Medium" w:cs="DINPro-Regular"/>
          <w:color w:val="000000"/>
          <w:sz w:val="19"/>
          <w:szCs w:val="19"/>
        </w:rPr>
        <w:t>Amplified genomic DNA</w:t>
      </w:r>
    </w:p>
    <w:p w14:paraId="330ACDDF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DINPro-Regular" w:eastAsia="DINPro-Regular" w:hAnsi="DINPro-Medium" w:cs="DINPro-Regular"/>
          <w:color w:val="000000"/>
          <w:sz w:val="19"/>
          <w:szCs w:val="19"/>
        </w:rPr>
      </w:pPr>
      <w:r>
        <w:rPr>
          <w:rFonts w:ascii="Symbol" w:hAnsi="Symbol" w:cs="Symbol"/>
          <w:color w:val="000000"/>
          <w:sz w:val="19"/>
          <w:szCs w:val="19"/>
        </w:rPr>
        <w:t></w:t>
      </w:r>
      <w:r>
        <w:rPr>
          <w:rFonts w:ascii="Symbol" w:hAnsi="Symbol" w:cs="Symbol"/>
          <w:color w:val="000000"/>
          <w:sz w:val="19"/>
          <w:szCs w:val="19"/>
        </w:rPr>
        <w:t></w:t>
      </w:r>
      <w:proofErr w:type="spellStart"/>
      <w:r>
        <w:rPr>
          <w:rFonts w:ascii="DINPro-Regular" w:eastAsia="DINPro-Regular" w:hAnsi="DINPro-Medium" w:cs="DINPro-Regular"/>
          <w:color w:val="000000"/>
          <w:sz w:val="19"/>
          <w:szCs w:val="19"/>
        </w:rPr>
        <w:t>lowTE</w:t>
      </w:r>
      <w:proofErr w:type="spellEnd"/>
      <w:r>
        <w:rPr>
          <w:rFonts w:ascii="DINPro-Regular" w:eastAsia="DINPro-Regular" w:hAnsi="DINPro-Medium" w:cs="DINPro-Regular"/>
          <w:color w:val="000000"/>
          <w:sz w:val="19"/>
          <w:szCs w:val="19"/>
        </w:rPr>
        <w:t>, pH 8.0</w:t>
      </w:r>
    </w:p>
    <w:p w14:paraId="4088B529" w14:textId="77777777" w:rsidR="004463F1" w:rsidRDefault="004463F1" w:rsidP="004463F1">
      <w:pPr>
        <w:pStyle w:val="Heading3"/>
      </w:pPr>
      <w:r>
        <w:rPr>
          <w:rFonts w:ascii="DINPro-Medium" w:hAnsi="DINPro-Medium" w:cs="DINPro-Medium"/>
          <w:sz w:val="21"/>
          <w:szCs w:val="21"/>
        </w:rPr>
        <w:t xml:space="preserve">1. </w:t>
      </w:r>
      <w:r>
        <w:t xml:space="preserve">Analyze an aliquot of each amplicon library with a </w:t>
      </w:r>
      <w:proofErr w:type="spellStart"/>
      <w:r>
        <w:t>Bioanalyzer</w:t>
      </w:r>
      <w:proofErr w:type="spellEnd"/>
      <w:r>
        <w:rPr>
          <w:sz w:val="13"/>
          <w:szCs w:val="13"/>
        </w:rPr>
        <w:t xml:space="preserve">™ </w:t>
      </w:r>
      <w:r>
        <w:t>instrument and Agilent DNA HS Kit.</w:t>
      </w:r>
    </w:p>
    <w:p w14:paraId="579AB4DE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Follow the manufacturer’s instructions.</w:t>
      </w:r>
    </w:p>
    <w:p w14:paraId="651993B8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If a library is too dilute to detect with a DNA1000 Kit, use an Agilent High Sensitivity Kit.</w:t>
      </w:r>
    </w:p>
    <w:p w14:paraId="2144E957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DINPro-Medium" w:hAnsi="DINPro-Medium" w:cs="DINPro-Medium"/>
          <w:color w:val="000000"/>
          <w:sz w:val="20"/>
          <w:szCs w:val="20"/>
        </w:rPr>
        <w:t xml:space="preserve">IMPORTANT! </w:t>
      </w:r>
      <w:r>
        <w:rPr>
          <w:rFonts w:ascii="TimesNewRoman" w:hAnsi="TimesNewRoman" w:cs="TimesNewRoman"/>
          <w:color w:val="000000"/>
          <w:sz w:val="20"/>
          <w:szCs w:val="20"/>
        </w:rPr>
        <w:t>Ensure that excessive amounts of primer-dimers (immediately adjacent to the marker) or over-amplification products (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concatemers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) are not present. </w:t>
      </w:r>
    </w:p>
    <w:p w14:paraId="6BB86CDE" w14:textId="77777777" w:rsidR="004463F1" w:rsidRDefault="004463F1" w:rsidP="004463F1">
      <w:pPr>
        <w:pStyle w:val="Heading3"/>
      </w:pPr>
      <w:r>
        <w:rPr>
          <w:rFonts w:ascii="DINPro-Medium" w:hAnsi="DINPro-Medium" w:cs="DINPro-Medium"/>
          <w:sz w:val="21"/>
          <w:szCs w:val="21"/>
        </w:rPr>
        <w:t xml:space="preserve">2. </w:t>
      </w:r>
      <w:r>
        <w:t>Determine the molar concentration (</w:t>
      </w:r>
      <w:proofErr w:type="spellStart"/>
      <w:r>
        <w:t>nmol</w:t>
      </w:r>
      <w:proofErr w:type="spellEnd"/>
      <w:r>
        <w:t xml:space="preserve">/L) of each amplicon library using the </w:t>
      </w:r>
      <w:proofErr w:type="spellStart"/>
      <w:r>
        <w:t>Bioanalyzer</w:t>
      </w:r>
      <w:proofErr w:type="spellEnd"/>
      <w:r>
        <w:rPr>
          <w:sz w:val="13"/>
          <w:szCs w:val="13"/>
        </w:rPr>
        <w:t xml:space="preserve">™ </w:t>
      </w:r>
      <w:r>
        <w:t xml:space="preserve">software. </w:t>
      </w:r>
    </w:p>
    <w:p w14:paraId="1D357EAE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If necessary, use manual integration to place the entire range of library fragments within a single peak.</w:t>
      </w:r>
    </w:p>
    <w:p w14:paraId="2849A0C5" w14:textId="77777777" w:rsidR="004463F1" w:rsidRDefault="004463F1" w:rsidP="004463F1">
      <w:pPr>
        <w:pStyle w:val="Heading3"/>
      </w:pPr>
      <w:r>
        <w:rPr>
          <w:rFonts w:ascii="DINPro-Medium" w:hAnsi="DINPro-Medium" w:cs="DINPro-Medium"/>
          <w:sz w:val="21"/>
          <w:szCs w:val="21"/>
        </w:rPr>
        <w:t xml:space="preserve">3. </w:t>
      </w:r>
      <w:r>
        <w:t>Prepare an equimolar pool of amplicon libraries at the highest possible concentration.</w:t>
      </w:r>
    </w:p>
    <w:p w14:paraId="2BA96AF4" w14:textId="77777777" w:rsidR="004463F1" w:rsidRDefault="004463F1" w:rsidP="004463F1">
      <w:pPr>
        <w:pStyle w:val="Heading3"/>
      </w:pPr>
      <w:r>
        <w:rPr>
          <w:rFonts w:ascii="DINPro-Medium" w:hAnsi="DINPro-Medium" w:cs="DINPro-Medium"/>
          <w:sz w:val="21"/>
          <w:szCs w:val="21"/>
        </w:rPr>
        <w:t xml:space="preserve">Optional: 4. </w:t>
      </w:r>
      <w:r>
        <w:t>Calculate the combined concentration of the pooled amplicon library stock.</w:t>
      </w:r>
    </w:p>
    <w:p w14:paraId="1D78CDC3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Alternatively, analyze an aliquot of the library pool on the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Bioanalyzer</w:t>
      </w:r>
      <w:proofErr w:type="spellEnd"/>
      <w:r>
        <w:rPr>
          <w:rFonts w:ascii="TimesNewRoman" w:hAnsi="TimesNewRoman" w:cs="TimesNewRoman"/>
          <w:color w:val="000000"/>
          <w:sz w:val="13"/>
          <w:szCs w:val="13"/>
        </w:rPr>
        <w:t xml:space="preserve">™ 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with an Agilent DNA 1000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Kit</w:t>
      </w:r>
      <w:proofErr w:type="gramStart"/>
      <w:r>
        <w:rPr>
          <w:rFonts w:ascii="TimesNewRoman" w:hAnsi="TimesNewRoman" w:cs="TimesNewRoman"/>
          <w:color w:val="000000"/>
          <w:sz w:val="20"/>
          <w:szCs w:val="20"/>
        </w:rPr>
        <w:t>,and</w:t>
      </w:r>
      <w:proofErr w:type="spellEnd"/>
      <w:proofErr w:type="gramEnd"/>
      <w:r>
        <w:rPr>
          <w:rFonts w:ascii="TimesNewRoman" w:hAnsi="TimesNewRoman" w:cs="TimesNewRoman"/>
          <w:color w:val="000000"/>
          <w:sz w:val="20"/>
          <w:szCs w:val="20"/>
        </w:rPr>
        <w:t xml:space="preserve"> use the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Bioanalyzer</w:t>
      </w:r>
      <w:proofErr w:type="spellEnd"/>
      <w:r>
        <w:rPr>
          <w:rFonts w:ascii="TimesNewRoman" w:hAnsi="TimesNewRoman" w:cs="TimesNewRoman"/>
          <w:color w:val="000000"/>
          <w:sz w:val="13"/>
          <w:szCs w:val="13"/>
        </w:rPr>
        <w:t xml:space="preserve">™ </w:t>
      </w:r>
      <w:r>
        <w:rPr>
          <w:rFonts w:ascii="TimesNewRoman" w:hAnsi="TimesNewRoman" w:cs="TimesNewRoman"/>
          <w:color w:val="000000"/>
          <w:sz w:val="20"/>
          <w:szCs w:val="20"/>
        </w:rPr>
        <w:t>software to determine the molar concentration of the pooled library stock. If necessary, use manual integration to place the entire distribution of library molecules within a single peak.</w:t>
      </w:r>
    </w:p>
    <w:p w14:paraId="3E7A7161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Follow the manufacturer’s instructions.</w:t>
      </w:r>
    </w:p>
    <w:p w14:paraId="7A5C7146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14:paraId="47727EDE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DINPro-Medium" w:hAnsi="DINPro-Medium" w:cs="DINPro-Medium"/>
          <w:color w:val="3B3B3B"/>
          <w:sz w:val="16"/>
          <w:szCs w:val="16"/>
        </w:rPr>
        <w:t xml:space="preserve">STOPPING POINT </w:t>
      </w:r>
      <w:r>
        <w:rPr>
          <w:rFonts w:ascii="TimesNewRoman" w:hAnsi="TimesNewRoman" w:cs="TimesNewRoman"/>
          <w:color w:val="000000"/>
          <w:sz w:val="20"/>
          <w:szCs w:val="20"/>
        </w:rPr>
        <w:t>Store the pooled library stock at –20°C. Before use, thaw the storage stock on ice. To reduce the number of freeze-thaw cycles, store the pooled stock in several aliquots.</w:t>
      </w:r>
    </w:p>
    <w:p w14:paraId="0E79EEFB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14:paraId="76D1CEF9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14:paraId="69FE24B5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14:paraId="55D33681" w14:textId="77777777" w:rsidR="004463F1" w:rsidRDefault="004463F1" w:rsidP="004463F1">
      <w:r>
        <w:br w:type="page"/>
      </w:r>
    </w:p>
    <w:p w14:paraId="22DECB48" w14:textId="77777777" w:rsidR="004463F1" w:rsidRDefault="004463F1" w:rsidP="004463F1">
      <w:pPr>
        <w:pStyle w:val="Heading2"/>
        <w:numPr>
          <w:ilvl w:val="0"/>
          <w:numId w:val="1"/>
        </w:numPr>
      </w:pPr>
      <w:r>
        <w:lastRenderedPageBreak/>
        <w:t xml:space="preserve">Sequencing on Illumina </w:t>
      </w:r>
      <w:proofErr w:type="spellStart"/>
      <w:r>
        <w:t>Miseq</w:t>
      </w:r>
      <w:proofErr w:type="spellEnd"/>
      <w:r>
        <w:t xml:space="preserve"> machine</w:t>
      </w:r>
    </w:p>
    <w:p w14:paraId="58294985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14:paraId="42F64E48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Sequencing reagent: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Miseq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v2 micro 300 cycle kits or v3 150 cycle kits </w:t>
      </w:r>
    </w:p>
    <w:p w14:paraId="7E25E742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14:paraId="0F25DDA5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Thaw the reagent cartridge prior to sequencing</w:t>
      </w:r>
    </w:p>
    <w:p w14:paraId="3AB4B06C" w14:textId="77777777" w:rsidR="004463F1" w:rsidRDefault="004463F1" w:rsidP="004463F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Perform a post-wash on the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Miseq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machine</w:t>
      </w:r>
    </w:p>
    <w:p w14:paraId="40E102E4" w14:textId="77777777" w:rsidR="004463F1" w:rsidRDefault="004463F1" w:rsidP="004463F1">
      <w:pPr>
        <w:pStyle w:val="Heading3"/>
        <w:numPr>
          <w:ilvl w:val="0"/>
          <w:numId w:val="2"/>
        </w:numPr>
      </w:pPr>
      <w:r w:rsidRPr="005463D8">
        <w:t>Pooling the amplicon libraries in equimolar amounts (2nM library) for library construction ensures even coverage of the target regions.</w:t>
      </w:r>
    </w:p>
    <w:p w14:paraId="1338AEA3" w14:textId="77777777" w:rsidR="004463F1" w:rsidRDefault="004463F1" w:rsidP="004463F1">
      <w:pPr>
        <w:pStyle w:val="Heading3"/>
        <w:numPr>
          <w:ilvl w:val="0"/>
          <w:numId w:val="2"/>
        </w:numPr>
      </w:pPr>
      <w:r>
        <w:t xml:space="preserve">Fill the desired sample sheet (cartridge number, date, dual-index: </w:t>
      </w:r>
      <w:proofErr w:type="spellStart"/>
      <w:r>
        <w:t>Truseq</w:t>
      </w:r>
      <w:proofErr w:type="spellEnd"/>
      <w:r>
        <w:t xml:space="preserve">-HT, 2x 151 (or 1x151), mode: </w:t>
      </w:r>
      <w:proofErr w:type="spellStart"/>
      <w:r>
        <w:t>fastq</w:t>
      </w:r>
      <w:proofErr w:type="spellEnd"/>
      <w:r>
        <w:t xml:space="preserve">) </w:t>
      </w:r>
    </w:p>
    <w:p w14:paraId="00905379" w14:textId="77777777" w:rsidR="004463F1" w:rsidRDefault="004463F1" w:rsidP="004463F1">
      <w:pPr>
        <w:pStyle w:val="Heading3"/>
        <w:numPr>
          <w:ilvl w:val="0"/>
          <w:numId w:val="2"/>
        </w:numPr>
      </w:pPr>
      <w:r>
        <w:t xml:space="preserve">Prepare fresh 0.2 N </w:t>
      </w:r>
      <w:proofErr w:type="spellStart"/>
      <w:r>
        <w:t>NaOH</w:t>
      </w:r>
      <w:proofErr w:type="spellEnd"/>
    </w:p>
    <w:p w14:paraId="3BDEFB89" w14:textId="77777777" w:rsidR="004463F1" w:rsidRDefault="004463F1" w:rsidP="004463F1">
      <w:pPr>
        <w:pStyle w:val="Heading3"/>
        <w:numPr>
          <w:ilvl w:val="0"/>
          <w:numId w:val="2"/>
        </w:numPr>
      </w:pPr>
      <w:r>
        <w:t xml:space="preserve">Mix 5 </w:t>
      </w:r>
      <w:proofErr w:type="spellStart"/>
      <w:r>
        <w:t>ul</w:t>
      </w:r>
      <w:proofErr w:type="spellEnd"/>
      <w:r>
        <w:t xml:space="preserve"> 2nM library with 5 </w:t>
      </w:r>
      <w:proofErr w:type="spellStart"/>
      <w:r>
        <w:t>ul</w:t>
      </w:r>
      <w:proofErr w:type="spellEnd"/>
      <w:r>
        <w:t xml:space="preserve"> 0.2 N </w:t>
      </w:r>
      <w:proofErr w:type="spellStart"/>
      <w:r>
        <w:t>NaOH</w:t>
      </w:r>
      <w:proofErr w:type="spellEnd"/>
      <w:r>
        <w:t>, spin down (280g) for 1 min, room temperature denature for 5 min,</w:t>
      </w:r>
    </w:p>
    <w:p w14:paraId="7464818C" w14:textId="77777777" w:rsidR="004463F1" w:rsidRDefault="004463F1" w:rsidP="004463F1">
      <w:pPr>
        <w:pStyle w:val="Heading3"/>
        <w:numPr>
          <w:ilvl w:val="0"/>
          <w:numId w:val="2"/>
        </w:numPr>
      </w:pPr>
      <w:r>
        <w:t xml:space="preserve">10ul denature DNA with 990ul HT1 (supplied with </w:t>
      </w:r>
      <w:proofErr w:type="spellStart"/>
      <w:r>
        <w:t>Miseq</w:t>
      </w:r>
      <w:proofErr w:type="spellEnd"/>
      <w:r>
        <w:t xml:space="preserve"> </w:t>
      </w:r>
      <w:proofErr w:type="spellStart"/>
      <w:r>
        <w:t>catridge</w:t>
      </w:r>
      <w:proofErr w:type="spellEnd"/>
      <w:r>
        <w:t>)</w:t>
      </w:r>
    </w:p>
    <w:p w14:paraId="4ECAC7CD" w14:textId="77777777" w:rsidR="004463F1" w:rsidRDefault="004463F1" w:rsidP="004463F1">
      <w:pPr>
        <w:pStyle w:val="Heading3"/>
        <w:numPr>
          <w:ilvl w:val="0"/>
          <w:numId w:val="2"/>
        </w:numPr>
      </w:pPr>
      <w:r>
        <w:t xml:space="preserve"> Mix with denatured </w:t>
      </w:r>
      <w:proofErr w:type="spellStart"/>
      <w:r>
        <w:t>PhiX</w:t>
      </w:r>
      <w:proofErr w:type="spellEnd"/>
      <w:r>
        <w:t xml:space="preserve"> </w:t>
      </w:r>
      <w:proofErr w:type="gramStart"/>
      <w:r>
        <w:t>DNA  (</w:t>
      </w:r>
      <w:proofErr w:type="gramEnd"/>
      <w:r>
        <w:t>5%-20% depend on the diversity of library), final total volume 600ul, keep on ice till loading.</w:t>
      </w:r>
    </w:p>
    <w:p w14:paraId="545FEBB2" w14:textId="77777777" w:rsidR="004463F1" w:rsidRDefault="004463F1" w:rsidP="004463F1">
      <w:pPr>
        <w:pStyle w:val="Heading3"/>
        <w:numPr>
          <w:ilvl w:val="0"/>
          <w:numId w:val="2"/>
        </w:numPr>
      </w:pPr>
      <w:r>
        <w:t>Clean the flow cell, water rinse, gently wipe, alcohol wipe (not touch inlet), lens paper wipe and clean (make sure flow cell dry, not dirt or fingerprint on lanes)</w:t>
      </w:r>
    </w:p>
    <w:p w14:paraId="7EE1FEE6" w14:textId="77777777" w:rsidR="004463F1" w:rsidRDefault="004463F1" w:rsidP="004463F1">
      <w:pPr>
        <w:pStyle w:val="Heading3"/>
        <w:numPr>
          <w:ilvl w:val="0"/>
          <w:numId w:val="2"/>
        </w:numPr>
      </w:pPr>
      <w:r>
        <w:t xml:space="preserve">Fill the 600ul mixed denatured </w:t>
      </w:r>
      <w:proofErr w:type="gramStart"/>
      <w:r>
        <w:t>DNA  to</w:t>
      </w:r>
      <w:proofErr w:type="gramEnd"/>
      <w:r>
        <w:t xml:space="preserve"> cartridge</w:t>
      </w:r>
    </w:p>
    <w:p w14:paraId="3EFCCBB2" w14:textId="77777777" w:rsidR="004463F1" w:rsidRPr="00566149" w:rsidRDefault="004463F1" w:rsidP="004463F1">
      <w:pPr>
        <w:pStyle w:val="Heading3"/>
        <w:numPr>
          <w:ilvl w:val="0"/>
          <w:numId w:val="2"/>
        </w:numPr>
      </w:pPr>
      <w:r>
        <w:t xml:space="preserve">According to the guide on </w:t>
      </w:r>
      <w:proofErr w:type="spellStart"/>
      <w:r>
        <w:t>Miseq</w:t>
      </w:r>
      <w:proofErr w:type="spellEnd"/>
      <w:r>
        <w:t xml:space="preserve"> screen, load the flow cell and cartridge and start the run.    </w:t>
      </w:r>
    </w:p>
    <w:p w14:paraId="031F352C" w14:textId="77777777" w:rsidR="004463F1" w:rsidRDefault="004463F1" w:rsidP="004463F1">
      <w:pPr>
        <w:pStyle w:val="ListParagraph"/>
      </w:pPr>
    </w:p>
    <w:p w14:paraId="5F4793BA" w14:textId="77777777" w:rsidR="004463F1" w:rsidRPr="005463D8" w:rsidRDefault="004463F1" w:rsidP="004463F1">
      <w:pPr>
        <w:pStyle w:val="ListParagraph"/>
      </w:pPr>
    </w:p>
    <w:p w14:paraId="57FB2FFF" w14:textId="77777777" w:rsidR="004463F1" w:rsidRDefault="004463F1" w:rsidP="00310111">
      <w:pPr>
        <w:autoSpaceDE w:val="0"/>
        <w:autoSpaceDN w:val="0"/>
        <w:adjustRightInd w:val="0"/>
        <w:spacing w:after="0" w:line="240" w:lineRule="auto"/>
      </w:pPr>
    </w:p>
    <w:sectPr w:rsidR="004463F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1" w:author="Wang, Qun" w:date="2017-05-05T21:22:00Z" w:initials="WQ">
    <w:p w14:paraId="28EE05DF" w14:textId="77777777" w:rsidR="00F43C21" w:rsidRDefault="00F43C21">
      <w:pPr>
        <w:pStyle w:val="CommentText"/>
      </w:pPr>
      <w:r>
        <w:rPr>
          <w:rStyle w:val="CommentReference"/>
        </w:rPr>
        <w:annotationRef/>
      </w:r>
      <w:r>
        <w:t xml:space="preserve">1:2500 dilution always works 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EE05D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42BC6" w14:textId="77777777" w:rsidR="009C43E7" w:rsidRDefault="009C43E7" w:rsidP="00F414CF">
      <w:pPr>
        <w:spacing w:after="0" w:line="240" w:lineRule="auto"/>
      </w:pPr>
      <w:r>
        <w:separator/>
      </w:r>
    </w:p>
  </w:endnote>
  <w:endnote w:type="continuationSeparator" w:id="0">
    <w:p w14:paraId="1FCF1438" w14:textId="77777777" w:rsidR="009C43E7" w:rsidRDefault="009C43E7" w:rsidP="00F41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INPro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Pr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D2DB3" w14:textId="77777777" w:rsidR="009C43E7" w:rsidRDefault="009C43E7" w:rsidP="00F414CF">
      <w:pPr>
        <w:spacing w:after="0" w:line="240" w:lineRule="auto"/>
      </w:pPr>
      <w:r>
        <w:separator/>
      </w:r>
    </w:p>
  </w:footnote>
  <w:footnote w:type="continuationSeparator" w:id="0">
    <w:p w14:paraId="2B492583" w14:textId="77777777" w:rsidR="009C43E7" w:rsidRDefault="009C43E7" w:rsidP="00F41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2F36C" w14:textId="77777777" w:rsidR="00F414CF" w:rsidRDefault="00F414CF">
    <w:pPr>
      <w:pStyle w:val="Header"/>
    </w:pPr>
    <w:r>
      <w:t>Amplicon-</w:t>
    </w:r>
    <w:proofErr w:type="spellStart"/>
    <w:r>
      <w:t>seq</w:t>
    </w:r>
    <w:proofErr w:type="spellEnd"/>
    <w:r>
      <w:t xml:space="preserve"> for Illumina </w:t>
    </w:r>
    <w:proofErr w:type="spellStart"/>
    <w:r>
      <w:t>plateform</w:t>
    </w:r>
    <w:proofErr w:type="spellEnd"/>
    <w:r>
      <w:t xml:space="preserve"> </w:t>
    </w:r>
    <w:r>
      <w:tab/>
      <w:t xml:space="preserve">20170505 </w:t>
    </w:r>
    <w:r>
      <w:tab/>
    </w:r>
    <w:proofErr w:type="spellStart"/>
    <w:r>
      <w:t>Xinming</w:t>
    </w:r>
    <w:proofErr w:type="spellEnd"/>
    <w:r>
      <w:t xml:space="preserve"> </w:t>
    </w:r>
    <w:proofErr w:type="spellStart"/>
    <w:r>
      <w:t>Zhuo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F3210"/>
    <w:multiLevelType w:val="hybridMultilevel"/>
    <w:tmpl w:val="3F74CD96"/>
    <w:lvl w:ilvl="0" w:tplc="3F2AB29A">
      <w:start w:val="1"/>
      <w:numFmt w:val="decimal"/>
      <w:lvlText w:val="%1."/>
      <w:lvlJc w:val="left"/>
      <w:pPr>
        <w:ind w:left="720" w:hanging="360"/>
      </w:pPr>
      <w:rPr>
        <w:rFonts w:ascii="DINPro-Medium" w:hAnsi="DINPro-Medium" w:cs="DINPro-Medium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414F9"/>
    <w:multiLevelType w:val="hybridMultilevel"/>
    <w:tmpl w:val="FFECA0A6"/>
    <w:lvl w:ilvl="0" w:tplc="D13441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ng, Qun">
    <w15:presenceInfo w15:providerId="AD" w15:userId="S-1-5-21-117609710-220523388-725345543-151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11"/>
    <w:rsid w:val="001E435F"/>
    <w:rsid w:val="00310111"/>
    <w:rsid w:val="003B7BE7"/>
    <w:rsid w:val="004463F1"/>
    <w:rsid w:val="00505058"/>
    <w:rsid w:val="00525447"/>
    <w:rsid w:val="00821E26"/>
    <w:rsid w:val="008C3CBA"/>
    <w:rsid w:val="00987A55"/>
    <w:rsid w:val="009C43E7"/>
    <w:rsid w:val="00F414CF"/>
    <w:rsid w:val="00F4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E19D"/>
  <w15:chartTrackingRefBased/>
  <w15:docId w15:val="{62781525-78DB-4971-B4AD-7BD53B81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111"/>
    <w:pPr>
      <w:spacing w:after="200" w:line="276" w:lineRule="auto"/>
    </w:pPr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1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011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10111"/>
    <w:rPr>
      <w:rFonts w:asciiTheme="majorHAnsi" w:eastAsiaTheme="majorEastAsia" w:hAnsiTheme="majorHAnsi" w:cstheme="majorBidi"/>
      <w:b/>
      <w:bCs/>
      <w:color w:val="5B9BD5" w:themeColor="accent1"/>
      <w:lang w:eastAsia="en-US"/>
    </w:rPr>
  </w:style>
  <w:style w:type="table" w:styleId="TableGrid">
    <w:name w:val="Table Grid"/>
    <w:basedOn w:val="TableNormal"/>
    <w:uiPriority w:val="59"/>
    <w:rsid w:val="0031011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3F1"/>
    <w:pPr>
      <w:ind w:left="720"/>
      <w:contextualSpacing/>
    </w:pPr>
    <w:rPr>
      <w:rFonts w:eastAsia="SimSun"/>
    </w:rPr>
  </w:style>
  <w:style w:type="paragraph" w:styleId="Header">
    <w:name w:val="header"/>
    <w:basedOn w:val="Normal"/>
    <w:link w:val="HeaderChar"/>
    <w:uiPriority w:val="99"/>
    <w:unhideWhenUsed/>
    <w:rsid w:val="00F41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4CF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41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4CF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CBA"/>
    <w:rPr>
      <w:rFonts w:ascii="Segoe UI" w:eastAsiaTheme="minorHAns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43C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C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C21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C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C21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1741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College of Medicine</Company>
  <LinksUpToDate>false</LinksUpToDate>
  <CharactersWithSpaces>11642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Zhuo, Xinming</dc:creator>
  <cp:keywords/>
  <dc:description/>
  <cp:lastModifiedBy>Wang, Qun</cp:lastModifiedBy>
  <cp:revision>6</cp:revision>
  <dcterms:created xsi:type="dcterms:W3CDTF">2017-05-05T20:08:00Z</dcterms:created>
  <dcterms:modified xsi:type="dcterms:W3CDTF">2017-05-06T02:23:00Z</dcterms:modified>
</cp:coreProperties>
</file>